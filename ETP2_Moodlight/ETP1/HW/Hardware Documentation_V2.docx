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57F90" w14:textId="65C103C7" w:rsidR="009B4D96" w:rsidRPr="00704674" w:rsidDel="00621942" w:rsidRDefault="009B4D96" w:rsidP="009B4D96">
      <w:pPr>
        <w:jc w:val="center"/>
        <w:rPr>
          <w:del w:id="0" w:author="Lars Müggler" w:date="2019-11-13T17:57:00Z"/>
          <w:b/>
          <w:sz w:val="32"/>
        </w:rPr>
      </w:pPr>
    </w:p>
    <w:p w14:paraId="2BFBA7DB" w14:textId="77777777" w:rsidR="009B4D96" w:rsidRPr="00704674" w:rsidRDefault="009B4D96" w:rsidP="009B4D96">
      <w:pPr>
        <w:jc w:val="center"/>
        <w:rPr>
          <w:b/>
          <w:sz w:val="32"/>
        </w:rPr>
      </w:pPr>
    </w:p>
    <w:p w14:paraId="5F632169" w14:textId="0F0492C0" w:rsidR="00621942" w:rsidRPr="00704674" w:rsidRDefault="00621942" w:rsidP="00621942">
      <w:pPr>
        <w:jc w:val="center"/>
        <w:rPr>
          <w:ins w:id="1" w:author="Lars Müggler" w:date="2019-11-13T18:05:00Z"/>
          <w:b/>
          <w:sz w:val="56"/>
          <w:szCs w:val="44"/>
          <w:rPrChange w:id="2" w:author="Lars Müggler" w:date="2019-11-13T18:06:00Z">
            <w:rPr>
              <w:ins w:id="3" w:author="Lars Müggler" w:date="2019-11-13T18:05:00Z"/>
              <w:b/>
              <w:sz w:val="52"/>
              <w:szCs w:val="40"/>
            </w:rPr>
          </w:rPrChange>
        </w:rPr>
      </w:pPr>
      <w:ins w:id="4" w:author="Lars Müggler" w:date="2019-11-13T17:57:00Z">
        <w:r w:rsidRPr="00704674">
          <w:rPr>
            <w:b/>
            <w:sz w:val="56"/>
            <w:szCs w:val="44"/>
            <w:rPrChange w:id="5" w:author="Lars Müggler" w:date="2019-11-13T18:06:00Z">
              <w:rPr>
                <w:b/>
                <w:sz w:val="32"/>
              </w:rPr>
            </w:rPrChange>
          </w:rPr>
          <w:t xml:space="preserve">Hardware </w:t>
        </w:r>
      </w:ins>
      <w:ins w:id="6" w:author="Lars Müggler" w:date="2019-11-13T18:05:00Z">
        <w:r w:rsidRPr="00704674">
          <w:rPr>
            <w:b/>
            <w:sz w:val="56"/>
            <w:szCs w:val="44"/>
            <w:rPrChange w:id="7" w:author="Lars Müggler" w:date="2019-11-13T18:06:00Z">
              <w:rPr>
                <w:b/>
                <w:sz w:val="52"/>
                <w:szCs w:val="40"/>
              </w:rPr>
            </w:rPrChange>
          </w:rPr>
          <w:t>Report</w:t>
        </w:r>
      </w:ins>
    </w:p>
    <w:p w14:paraId="38BACC6D" w14:textId="75307771" w:rsidR="00621942" w:rsidRPr="00704674" w:rsidRDefault="00621942" w:rsidP="00621942">
      <w:pPr>
        <w:jc w:val="center"/>
        <w:rPr>
          <w:ins w:id="8" w:author="Lars Müggler" w:date="2019-11-13T17:57:00Z"/>
          <w:b/>
          <w:sz w:val="56"/>
          <w:szCs w:val="44"/>
          <w:rPrChange w:id="9" w:author="Lars Müggler" w:date="2019-11-13T18:06:00Z">
            <w:rPr>
              <w:ins w:id="10" w:author="Lars Müggler" w:date="2019-11-13T17:57:00Z"/>
              <w:b/>
              <w:sz w:val="32"/>
            </w:rPr>
          </w:rPrChange>
        </w:rPr>
      </w:pPr>
      <w:ins w:id="11" w:author="Lars Müggler" w:date="2019-11-13T17:57:00Z">
        <w:r w:rsidRPr="00704674">
          <w:rPr>
            <w:b/>
            <w:sz w:val="56"/>
            <w:szCs w:val="44"/>
            <w:rPrChange w:id="12" w:author="Lars Müggler" w:date="2019-11-13T18:06:00Z">
              <w:rPr>
                <w:b/>
                <w:sz w:val="52"/>
                <w:szCs w:val="40"/>
              </w:rPr>
            </w:rPrChange>
          </w:rPr>
          <w:t>Moodlight</w:t>
        </w:r>
      </w:ins>
    </w:p>
    <w:p w14:paraId="70634FA7" w14:textId="77777777" w:rsidR="009B4D96" w:rsidRPr="00704674" w:rsidRDefault="009B4D96" w:rsidP="009B4D96">
      <w:pPr>
        <w:jc w:val="center"/>
        <w:rPr>
          <w:b/>
          <w:sz w:val="32"/>
        </w:rPr>
      </w:pPr>
    </w:p>
    <w:p w14:paraId="2CF3A45E" w14:textId="77777777" w:rsidR="009B4D96" w:rsidRPr="00704674" w:rsidRDefault="009B4D96" w:rsidP="009B4D96">
      <w:pPr>
        <w:jc w:val="center"/>
        <w:rPr>
          <w:b/>
          <w:sz w:val="32"/>
        </w:rPr>
      </w:pPr>
    </w:p>
    <w:p w14:paraId="19F576CD" w14:textId="458A5862" w:rsidR="009B4D96" w:rsidRPr="00704674" w:rsidRDefault="00621942" w:rsidP="009B4D96">
      <w:pPr>
        <w:jc w:val="center"/>
        <w:rPr>
          <w:b/>
          <w:sz w:val="32"/>
        </w:rPr>
      </w:pPr>
      <w:ins w:id="13" w:author="Krajinovic Ivan (krajiiva)" w:date="2019-11-12T22:27:00Z">
        <w:r w:rsidRPr="00704674">
          <w:rPr>
            <w:noProof/>
            <w:rPrChange w:id="14" w:author="Lars Müggler" w:date="2019-11-13T18:06:00Z">
              <w:rPr>
                <w:noProof/>
              </w:rPr>
            </w:rPrChange>
          </w:rPr>
          <w:drawing>
            <wp:anchor distT="0" distB="0" distL="114300" distR="114300" simplePos="0" relativeHeight="251660288" behindDoc="0" locked="0" layoutInCell="1" allowOverlap="1" wp14:anchorId="5C6AA690" wp14:editId="0B3F9C49">
              <wp:simplePos x="0" y="0"/>
              <wp:positionH relativeFrom="margin">
                <wp:align>center</wp:align>
              </wp:positionH>
              <wp:positionV relativeFrom="margin">
                <wp:align>center</wp:align>
              </wp:positionV>
              <wp:extent cx="6280785" cy="3054350"/>
              <wp:effectExtent l="0" t="0" r="5715"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80785" cy="3054350"/>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78DB6957" w14:textId="225B62CE" w:rsidR="009B4D96" w:rsidRDefault="009B4D96" w:rsidP="009B4D96">
      <w:pPr>
        <w:jc w:val="center"/>
        <w:rPr>
          <w:ins w:id="15" w:author="Lars Müggler" w:date="2019-11-13T18:06:00Z"/>
          <w:b/>
          <w:sz w:val="32"/>
        </w:rPr>
      </w:pPr>
    </w:p>
    <w:p w14:paraId="7774A679" w14:textId="77777777" w:rsidR="00704674" w:rsidRPr="00704674" w:rsidRDefault="00704674" w:rsidP="009B4D96">
      <w:pPr>
        <w:jc w:val="center"/>
        <w:rPr>
          <w:b/>
          <w:sz w:val="32"/>
        </w:rPr>
      </w:pPr>
    </w:p>
    <w:p w14:paraId="14652AC4" w14:textId="47672CF6" w:rsidR="009B4D96" w:rsidRPr="00704674" w:rsidDel="00621942" w:rsidRDefault="009B4D96">
      <w:pPr>
        <w:jc w:val="center"/>
        <w:rPr>
          <w:del w:id="16" w:author="Lars Müggler" w:date="2019-11-13T18:02:00Z"/>
          <w:sz w:val="36"/>
          <w:szCs w:val="36"/>
          <w:rPrChange w:id="17" w:author="Lars Müggler" w:date="2019-11-13T18:06:00Z">
            <w:rPr>
              <w:del w:id="18" w:author="Lars Müggler" w:date="2019-11-13T18:02:00Z"/>
            </w:rPr>
          </w:rPrChange>
        </w:rPr>
        <w:pPrChange w:id="19" w:author="Lars Müggler" w:date="2019-11-13T18:05:00Z">
          <w:pPr/>
        </w:pPrChange>
      </w:pPr>
    </w:p>
    <w:p w14:paraId="5C34AB0A" w14:textId="2DC0170C" w:rsidR="00621942" w:rsidRPr="00704674" w:rsidRDefault="00621942">
      <w:pPr>
        <w:jc w:val="center"/>
        <w:rPr>
          <w:ins w:id="20" w:author="Lars Müggler" w:date="2019-11-13T18:03:00Z"/>
          <w:sz w:val="36"/>
          <w:szCs w:val="36"/>
          <w:rPrChange w:id="21" w:author="Lars Müggler" w:date="2019-11-13T18:06:00Z">
            <w:rPr>
              <w:ins w:id="22" w:author="Lars Müggler" w:date="2019-11-13T18:03:00Z"/>
            </w:rPr>
          </w:rPrChange>
        </w:rPr>
      </w:pPr>
      <w:ins w:id="23" w:author="Lars Müggler" w:date="2019-11-13T18:02:00Z">
        <w:r w:rsidRPr="00704674">
          <w:rPr>
            <w:sz w:val="36"/>
            <w:szCs w:val="36"/>
            <w:rPrChange w:id="24" w:author="Lars Müggler" w:date="2019-11-13T18:06:00Z">
              <w:rPr>
                <w:b/>
                <w:sz w:val="32"/>
              </w:rPr>
            </w:rPrChange>
          </w:rPr>
          <w:t>I.</w:t>
        </w:r>
      </w:ins>
      <w:ins w:id="25" w:author="Lars Müggler" w:date="2019-11-13T18:03:00Z">
        <w:r w:rsidRPr="00704674">
          <w:rPr>
            <w:sz w:val="36"/>
            <w:szCs w:val="36"/>
            <w:rPrChange w:id="26" w:author="Lars Müggler" w:date="2019-11-13T18:06:00Z">
              <w:rPr>
                <w:b/>
                <w:sz w:val="32"/>
              </w:rPr>
            </w:rPrChange>
          </w:rPr>
          <w:t xml:space="preserve"> </w:t>
        </w:r>
      </w:ins>
      <w:ins w:id="27" w:author="Lars Müggler" w:date="2019-11-13T18:02:00Z">
        <w:r w:rsidRPr="00704674">
          <w:rPr>
            <w:sz w:val="36"/>
            <w:szCs w:val="36"/>
            <w:rPrChange w:id="28" w:author="Lars Müggler" w:date="2019-11-13T18:06:00Z">
              <w:rPr>
                <w:b/>
                <w:sz w:val="32"/>
              </w:rPr>
            </w:rPrChange>
          </w:rPr>
          <w:t xml:space="preserve">Krajinovic, </w:t>
        </w:r>
        <w:r w:rsidRPr="00704674">
          <w:rPr>
            <w:sz w:val="36"/>
            <w:szCs w:val="36"/>
            <w:rPrChange w:id="29" w:author="Lars Müggler" w:date="2019-11-13T18:06:00Z">
              <w:rPr>
                <w:b/>
                <w:sz w:val="32"/>
                <w:lang w:val="de-CH"/>
              </w:rPr>
            </w:rPrChange>
          </w:rPr>
          <w:t>L. Müggler, P</w:t>
        </w:r>
        <w:r w:rsidRPr="00704674">
          <w:rPr>
            <w:sz w:val="36"/>
            <w:szCs w:val="36"/>
            <w:rPrChange w:id="30" w:author="Lars Müggler" w:date="2019-11-13T18:06:00Z">
              <w:rPr>
                <w:b/>
                <w:sz w:val="32"/>
              </w:rPr>
            </w:rPrChange>
          </w:rPr>
          <w:t>. Rovir</w:t>
        </w:r>
        <w:r w:rsidRPr="00704674">
          <w:rPr>
            <w:sz w:val="36"/>
            <w:szCs w:val="36"/>
            <w:rPrChange w:id="31" w:author="Lars Müggler" w:date="2019-11-13T18:06:00Z">
              <w:rPr>
                <w:b/>
                <w:sz w:val="32"/>
                <w:lang w:val="de-CH"/>
              </w:rPr>
            </w:rPrChange>
          </w:rPr>
          <w:t>a</w:t>
        </w:r>
      </w:ins>
    </w:p>
    <w:p w14:paraId="1119DE33" w14:textId="084081AD" w:rsidR="00621942" w:rsidRPr="00704674" w:rsidRDefault="00621942">
      <w:pPr>
        <w:jc w:val="center"/>
        <w:rPr>
          <w:ins w:id="32" w:author="Lars Müggler" w:date="2019-11-13T18:03:00Z"/>
          <w:sz w:val="36"/>
          <w:szCs w:val="36"/>
          <w:rPrChange w:id="33" w:author="Lars Müggler" w:date="2019-11-13T18:06:00Z">
            <w:rPr>
              <w:ins w:id="34" w:author="Lars Müggler" w:date="2019-11-13T18:03:00Z"/>
            </w:rPr>
          </w:rPrChange>
        </w:rPr>
        <w:pPrChange w:id="35" w:author="Lars Müggler" w:date="2019-11-13T18:05:00Z">
          <w:pPr/>
        </w:pPrChange>
      </w:pPr>
      <w:ins w:id="36" w:author="Lars Müggler" w:date="2019-11-13T18:03:00Z">
        <w:r w:rsidRPr="00704674">
          <w:rPr>
            <w:sz w:val="36"/>
            <w:szCs w:val="36"/>
            <w:rPrChange w:id="37" w:author="Lars Müggler" w:date="2019-11-13T18:06:00Z">
              <w:rPr/>
            </w:rPrChange>
          </w:rPr>
          <w:t>Lecturer</w:t>
        </w:r>
        <w:r w:rsidRPr="00704674">
          <w:rPr>
            <w:sz w:val="36"/>
            <w:szCs w:val="36"/>
            <w:rPrChange w:id="38" w:author="Lars Müggler" w:date="2019-11-13T18:06:00Z">
              <w:rPr>
                <w:lang w:val="fr-CH"/>
              </w:rPr>
            </w:rPrChange>
          </w:rPr>
          <w:t xml:space="preserve">: A. </w:t>
        </w:r>
        <w:r w:rsidRPr="00704674">
          <w:rPr>
            <w:sz w:val="36"/>
            <w:szCs w:val="36"/>
            <w:rPrChange w:id="39" w:author="Lars Müggler" w:date="2019-11-13T18:06:00Z">
              <w:rPr/>
            </w:rPrChange>
          </w:rPr>
          <w:t>Ehrensperger</w:t>
        </w:r>
      </w:ins>
    </w:p>
    <w:p w14:paraId="1C4DCAF6" w14:textId="38292ACF" w:rsidR="00621942" w:rsidRPr="00704674" w:rsidRDefault="00621942">
      <w:pPr>
        <w:jc w:val="center"/>
        <w:rPr>
          <w:ins w:id="40" w:author="Lars Müggler" w:date="2019-11-13T18:03:00Z"/>
          <w:sz w:val="36"/>
          <w:szCs w:val="36"/>
          <w:rPrChange w:id="41" w:author="Lars Müggler" w:date="2019-11-13T18:06:00Z">
            <w:rPr>
              <w:ins w:id="42" w:author="Lars Müggler" w:date="2019-11-13T18:03:00Z"/>
            </w:rPr>
          </w:rPrChange>
        </w:rPr>
        <w:pPrChange w:id="43" w:author="Lars Müggler" w:date="2019-11-13T18:05:00Z">
          <w:pPr/>
        </w:pPrChange>
      </w:pPr>
      <w:ins w:id="44" w:author="Lars Müggler" w:date="2019-11-13T18:03:00Z">
        <w:r w:rsidRPr="00704674">
          <w:rPr>
            <w:sz w:val="36"/>
            <w:szCs w:val="36"/>
            <w:rPrChange w:id="45" w:author="Lars Müggler" w:date="2019-11-13T18:06:00Z">
              <w:rPr/>
            </w:rPrChange>
          </w:rPr>
          <w:t>ZHAW School of Engineering ET18</w:t>
        </w:r>
      </w:ins>
    </w:p>
    <w:p w14:paraId="1E5C27C9" w14:textId="30B42629" w:rsidR="00621942" w:rsidRPr="00704674" w:rsidRDefault="00621942">
      <w:pPr>
        <w:jc w:val="center"/>
        <w:rPr>
          <w:ins w:id="46" w:author="Lars Müggler" w:date="2019-11-13T18:02:00Z"/>
          <w:sz w:val="36"/>
          <w:szCs w:val="36"/>
          <w:rPrChange w:id="47" w:author="Lars Müggler" w:date="2019-11-13T18:06:00Z">
            <w:rPr>
              <w:ins w:id="48" w:author="Lars Müggler" w:date="2019-11-13T18:02:00Z"/>
              <w:b/>
              <w:sz w:val="32"/>
            </w:rPr>
          </w:rPrChange>
        </w:rPr>
      </w:pPr>
      <w:ins w:id="49" w:author="Lars Müggler" w:date="2019-11-13T18:03:00Z">
        <w:r w:rsidRPr="00704674">
          <w:rPr>
            <w:sz w:val="36"/>
            <w:szCs w:val="36"/>
            <w:rPrChange w:id="50" w:author="Lars Müggler" w:date="2019-11-13T18:06:00Z">
              <w:rPr/>
            </w:rPrChange>
          </w:rPr>
          <w:t>Winterthur, 1</w:t>
        </w:r>
      </w:ins>
      <w:ins w:id="51" w:author="Lars Müggler" w:date="2019-11-13T18:04:00Z">
        <w:r w:rsidRPr="00704674">
          <w:rPr>
            <w:sz w:val="36"/>
            <w:szCs w:val="36"/>
            <w:rPrChange w:id="52" w:author="Lars Müggler" w:date="2019-11-13T18:06:00Z">
              <w:rPr/>
            </w:rPrChange>
          </w:rPr>
          <w:t>7.11.2019</w:t>
        </w:r>
      </w:ins>
    </w:p>
    <w:p w14:paraId="08ED2CDC" w14:textId="4D70BA59" w:rsidR="00621942" w:rsidRPr="00704674" w:rsidDel="00621942" w:rsidRDefault="00621942" w:rsidP="009B4D96">
      <w:pPr>
        <w:rPr>
          <w:del w:id="53" w:author="Lars Müggler" w:date="2019-11-13T17:58:00Z"/>
        </w:rPr>
      </w:pPr>
    </w:p>
    <w:p w14:paraId="4D1CFFD5" w14:textId="5644BEC5" w:rsidR="009B4D96" w:rsidRPr="00704674" w:rsidDel="00621942" w:rsidRDefault="009B4D96" w:rsidP="009B4D96">
      <w:pPr>
        <w:rPr>
          <w:del w:id="54" w:author="Lars Müggler" w:date="2019-11-13T17:58:00Z"/>
          <w:b/>
          <w:sz w:val="32"/>
        </w:rPr>
      </w:pPr>
    </w:p>
    <w:p w14:paraId="4D835C95" w14:textId="6619271C" w:rsidR="00CC49BB" w:rsidRPr="00704674" w:rsidDel="00621942" w:rsidRDefault="00CC49BB" w:rsidP="009B4D96">
      <w:pPr>
        <w:rPr>
          <w:del w:id="55" w:author="Lars Müggler" w:date="2019-11-13T17:56:00Z"/>
          <w:b/>
          <w:sz w:val="32"/>
        </w:rPr>
      </w:pPr>
      <w:del w:id="56" w:author="Lars Müggler" w:date="2019-11-13T17:56:00Z">
        <w:r w:rsidRPr="00704674" w:rsidDel="00621942">
          <w:rPr>
            <w:b/>
            <w:sz w:val="32"/>
          </w:rPr>
          <w:delText>Hardware Documentation</w:delText>
        </w:r>
      </w:del>
    </w:p>
    <w:p w14:paraId="2FBA08FE" w14:textId="65E7E918" w:rsidR="00621942" w:rsidRPr="00704674" w:rsidRDefault="009B4D96">
      <w:pPr>
        <w:rPr>
          <w:ins w:id="57" w:author="Lars Müggler" w:date="2019-11-13T18:05:00Z"/>
          <w:b/>
          <w:sz w:val="24"/>
        </w:rPr>
      </w:pPr>
      <w:del w:id="58" w:author="Lars Müggler" w:date="2019-11-13T17:58:00Z">
        <w:r w:rsidRPr="00704674" w:rsidDel="00621942">
          <w:rPr>
            <w:b/>
            <w:sz w:val="24"/>
          </w:rPr>
          <w:br w:type="page"/>
        </w:r>
      </w:del>
      <w:ins w:id="59" w:author="Lars Müggler" w:date="2019-11-13T18:05:00Z">
        <w:r w:rsidR="00621942" w:rsidRPr="00704674">
          <w:rPr>
            <w:b/>
            <w:sz w:val="24"/>
          </w:rPr>
          <w:br w:type="page"/>
        </w:r>
      </w:ins>
    </w:p>
    <w:p w14:paraId="524D6AD7" w14:textId="105D49E1" w:rsidR="00621942" w:rsidRPr="00704674" w:rsidDel="00621942" w:rsidRDefault="00621942" w:rsidP="009B4D96">
      <w:pPr>
        <w:rPr>
          <w:del w:id="60" w:author="Lars Müggler" w:date="2019-11-13T18:05:00Z"/>
          <w:b/>
          <w:sz w:val="24"/>
        </w:rPr>
      </w:pPr>
    </w:p>
    <w:sdt>
      <w:sdtPr>
        <w:rPr>
          <w:rFonts w:asciiTheme="minorHAnsi" w:eastAsiaTheme="minorHAnsi" w:hAnsiTheme="minorHAnsi" w:cstheme="minorBidi"/>
          <w:b w:val="0"/>
          <w:bCs w:val="0"/>
          <w:color w:val="auto"/>
          <w:sz w:val="22"/>
          <w:szCs w:val="22"/>
          <w:lang w:val="en-GB" w:eastAsia="en-US"/>
        </w:rPr>
        <w:id w:val="-1879461835"/>
        <w:docPartObj>
          <w:docPartGallery w:val="Table of Contents"/>
          <w:docPartUnique/>
        </w:docPartObj>
      </w:sdtPr>
      <w:sdtEndPr/>
      <w:sdtContent>
        <w:p w14:paraId="2E290910" w14:textId="77777777" w:rsidR="002E2E1C" w:rsidRPr="00704674" w:rsidRDefault="002E2E1C">
          <w:pPr>
            <w:pStyle w:val="Inhaltsverzeichnisberschrift"/>
            <w:rPr>
              <w:lang w:val="en-GB"/>
            </w:rPr>
          </w:pPr>
          <w:r w:rsidRPr="00704674">
            <w:rPr>
              <w:lang w:val="en-GB"/>
            </w:rPr>
            <w:t>Index</w:t>
          </w:r>
        </w:p>
        <w:p w14:paraId="19E06293" w14:textId="0451E93D" w:rsidR="00AA1173" w:rsidRDefault="002E2E1C">
          <w:pPr>
            <w:pStyle w:val="Verzeichnis1"/>
            <w:rPr>
              <w:ins w:id="61" w:author="Lars Müggler" w:date="2019-11-13T21:44:00Z"/>
              <w:rFonts w:eastAsiaTheme="minorEastAsia"/>
              <w:noProof/>
              <w:lang w:val="de-CH" w:eastAsia="de-CH"/>
            </w:rPr>
          </w:pPr>
          <w:r w:rsidRPr="00704674">
            <w:rPr>
              <w:rPrChange w:id="62" w:author="Lars Müggler" w:date="2019-11-13T18:06:00Z">
                <w:rPr/>
              </w:rPrChange>
            </w:rPr>
            <w:fldChar w:fldCharType="begin"/>
          </w:r>
          <w:r w:rsidRPr="00704674">
            <w:instrText xml:space="preserve"> TOC \o "1-3" \h \z \u </w:instrText>
          </w:r>
          <w:r w:rsidRPr="00704674">
            <w:rPr>
              <w:rPrChange w:id="63" w:author="Lars Müggler" w:date="2019-11-13T18:06:00Z">
                <w:rPr>
                  <w:b/>
                  <w:bCs/>
                </w:rPr>
              </w:rPrChange>
            </w:rPr>
            <w:fldChar w:fldCharType="separate"/>
          </w:r>
          <w:ins w:id="64" w:author="Lars Müggler" w:date="2019-11-13T21:44:00Z">
            <w:r w:rsidR="00AA1173" w:rsidRPr="0050586F">
              <w:rPr>
                <w:rStyle w:val="Hyperlink"/>
                <w:noProof/>
              </w:rPr>
              <w:fldChar w:fldCharType="begin"/>
            </w:r>
            <w:r w:rsidR="00AA1173" w:rsidRPr="0050586F">
              <w:rPr>
                <w:rStyle w:val="Hyperlink"/>
                <w:noProof/>
              </w:rPr>
              <w:instrText xml:space="preserve"> </w:instrText>
            </w:r>
            <w:r w:rsidR="00AA1173">
              <w:rPr>
                <w:noProof/>
              </w:rPr>
              <w:instrText>HYPERLINK \l "_Toc24573907"</w:instrText>
            </w:r>
            <w:r w:rsidR="00AA1173" w:rsidRPr="0050586F">
              <w:rPr>
                <w:rStyle w:val="Hyperlink"/>
                <w:noProof/>
              </w:rPr>
              <w:instrText xml:space="preserve"> </w:instrText>
            </w:r>
            <w:r w:rsidR="00AA1173" w:rsidRPr="0050586F">
              <w:rPr>
                <w:rStyle w:val="Hyperlink"/>
                <w:noProof/>
              </w:rPr>
              <w:fldChar w:fldCharType="separate"/>
            </w:r>
            <w:r w:rsidR="00AA1173" w:rsidRPr="0050586F">
              <w:rPr>
                <w:rStyle w:val="Hyperlink"/>
                <w:noProof/>
              </w:rPr>
              <w:t>1.</w:t>
            </w:r>
            <w:r w:rsidR="00AA1173">
              <w:rPr>
                <w:rFonts w:eastAsiaTheme="minorEastAsia"/>
                <w:noProof/>
                <w:lang w:val="de-CH" w:eastAsia="de-CH"/>
              </w:rPr>
              <w:tab/>
            </w:r>
            <w:r w:rsidR="00AA1173" w:rsidRPr="0050586F">
              <w:rPr>
                <w:rStyle w:val="Hyperlink"/>
                <w:noProof/>
              </w:rPr>
              <w:t>Abstract</w:t>
            </w:r>
            <w:r w:rsidR="00AA1173">
              <w:rPr>
                <w:noProof/>
                <w:webHidden/>
              </w:rPr>
              <w:tab/>
            </w:r>
            <w:r w:rsidR="00AA1173">
              <w:rPr>
                <w:noProof/>
                <w:webHidden/>
              </w:rPr>
              <w:fldChar w:fldCharType="begin"/>
            </w:r>
            <w:r w:rsidR="00AA1173">
              <w:rPr>
                <w:noProof/>
                <w:webHidden/>
              </w:rPr>
              <w:instrText xml:space="preserve"> PAGEREF _Toc24573907 \h </w:instrText>
            </w:r>
          </w:ins>
          <w:r w:rsidR="00AA1173">
            <w:rPr>
              <w:noProof/>
              <w:webHidden/>
            </w:rPr>
          </w:r>
          <w:r w:rsidR="00AA1173">
            <w:rPr>
              <w:noProof/>
              <w:webHidden/>
            </w:rPr>
            <w:fldChar w:fldCharType="separate"/>
          </w:r>
          <w:ins w:id="65" w:author="Lars Müggler" w:date="2019-11-13T21:44:00Z">
            <w:r w:rsidR="00AA1173">
              <w:rPr>
                <w:noProof/>
                <w:webHidden/>
              </w:rPr>
              <w:t>3</w:t>
            </w:r>
            <w:r w:rsidR="00AA1173">
              <w:rPr>
                <w:noProof/>
                <w:webHidden/>
              </w:rPr>
              <w:fldChar w:fldCharType="end"/>
            </w:r>
            <w:r w:rsidR="00AA1173" w:rsidRPr="0050586F">
              <w:rPr>
                <w:rStyle w:val="Hyperlink"/>
                <w:noProof/>
              </w:rPr>
              <w:fldChar w:fldCharType="end"/>
            </w:r>
          </w:ins>
        </w:p>
        <w:p w14:paraId="50326164" w14:textId="74079C8B" w:rsidR="00AA1173" w:rsidRDefault="00AA1173">
          <w:pPr>
            <w:pStyle w:val="Verzeichnis2"/>
            <w:tabs>
              <w:tab w:val="left" w:pos="660"/>
              <w:tab w:val="right" w:leader="dot" w:pos="8494"/>
            </w:tabs>
            <w:rPr>
              <w:ins w:id="66" w:author="Lars Müggler" w:date="2019-11-13T21:44:00Z"/>
              <w:rFonts w:eastAsiaTheme="minorEastAsia"/>
              <w:noProof/>
              <w:lang w:val="de-CH" w:eastAsia="de-CH"/>
            </w:rPr>
          </w:pPr>
          <w:ins w:id="67" w:author="Lars Müggler" w:date="2019-11-13T21:44:00Z">
            <w:r w:rsidRPr="0050586F">
              <w:rPr>
                <w:rStyle w:val="Hyperlink"/>
                <w:noProof/>
              </w:rPr>
              <w:fldChar w:fldCharType="begin"/>
            </w:r>
            <w:r w:rsidRPr="0050586F">
              <w:rPr>
                <w:rStyle w:val="Hyperlink"/>
                <w:noProof/>
              </w:rPr>
              <w:instrText xml:space="preserve"> </w:instrText>
            </w:r>
            <w:r>
              <w:rPr>
                <w:noProof/>
              </w:rPr>
              <w:instrText>HYPERLINK \l "_Toc24573908"</w:instrText>
            </w:r>
            <w:r w:rsidRPr="0050586F">
              <w:rPr>
                <w:rStyle w:val="Hyperlink"/>
                <w:noProof/>
              </w:rPr>
              <w:instrText xml:space="preserve"> </w:instrText>
            </w:r>
            <w:r w:rsidRPr="0050586F">
              <w:rPr>
                <w:rStyle w:val="Hyperlink"/>
                <w:noProof/>
              </w:rPr>
              <w:fldChar w:fldCharType="separate"/>
            </w:r>
            <w:r>
              <w:rPr>
                <w:rFonts w:eastAsiaTheme="minorEastAsia"/>
                <w:noProof/>
                <w:lang w:val="de-CH" w:eastAsia="de-CH"/>
              </w:rPr>
              <w:tab/>
            </w:r>
            <w:r w:rsidRPr="0050586F">
              <w:rPr>
                <w:rStyle w:val="Hyperlink"/>
                <w:noProof/>
              </w:rPr>
              <w:t>Motivation</w:t>
            </w:r>
            <w:r>
              <w:rPr>
                <w:noProof/>
                <w:webHidden/>
              </w:rPr>
              <w:tab/>
            </w:r>
            <w:r>
              <w:rPr>
                <w:noProof/>
                <w:webHidden/>
              </w:rPr>
              <w:fldChar w:fldCharType="begin"/>
            </w:r>
            <w:r>
              <w:rPr>
                <w:noProof/>
                <w:webHidden/>
              </w:rPr>
              <w:instrText xml:space="preserve"> PAGEREF _Toc24573908 \h </w:instrText>
            </w:r>
          </w:ins>
          <w:r>
            <w:rPr>
              <w:noProof/>
              <w:webHidden/>
            </w:rPr>
          </w:r>
          <w:r>
            <w:rPr>
              <w:noProof/>
              <w:webHidden/>
            </w:rPr>
            <w:fldChar w:fldCharType="separate"/>
          </w:r>
          <w:ins w:id="68" w:author="Lars Müggler" w:date="2019-11-13T21:44:00Z">
            <w:r>
              <w:rPr>
                <w:noProof/>
                <w:webHidden/>
              </w:rPr>
              <w:t>3</w:t>
            </w:r>
            <w:r>
              <w:rPr>
                <w:noProof/>
                <w:webHidden/>
              </w:rPr>
              <w:fldChar w:fldCharType="end"/>
            </w:r>
            <w:r w:rsidRPr="0050586F">
              <w:rPr>
                <w:rStyle w:val="Hyperlink"/>
                <w:noProof/>
              </w:rPr>
              <w:fldChar w:fldCharType="end"/>
            </w:r>
          </w:ins>
        </w:p>
        <w:p w14:paraId="37CF17D0" w14:textId="09AB5096" w:rsidR="00AA1173" w:rsidRDefault="00AA1173">
          <w:pPr>
            <w:pStyle w:val="Verzeichnis2"/>
            <w:tabs>
              <w:tab w:val="right" w:leader="dot" w:pos="8494"/>
            </w:tabs>
            <w:rPr>
              <w:ins w:id="69" w:author="Lars Müggler" w:date="2019-11-13T21:44:00Z"/>
              <w:rFonts w:eastAsiaTheme="minorEastAsia"/>
              <w:noProof/>
              <w:lang w:val="de-CH" w:eastAsia="de-CH"/>
            </w:rPr>
          </w:pPr>
          <w:ins w:id="70" w:author="Lars Müggler" w:date="2019-11-13T21:44:00Z">
            <w:r w:rsidRPr="0050586F">
              <w:rPr>
                <w:rStyle w:val="Hyperlink"/>
                <w:noProof/>
              </w:rPr>
              <w:fldChar w:fldCharType="begin"/>
            </w:r>
            <w:r w:rsidRPr="0050586F">
              <w:rPr>
                <w:rStyle w:val="Hyperlink"/>
                <w:noProof/>
              </w:rPr>
              <w:instrText xml:space="preserve"> </w:instrText>
            </w:r>
            <w:r>
              <w:rPr>
                <w:noProof/>
              </w:rPr>
              <w:instrText>HYPERLINK \l "_Toc24573909"</w:instrText>
            </w:r>
            <w:r w:rsidRPr="0050586F">
              <w:rPr>
                <w:rStyle w:val="Hyperlink"/>
                <w:noProof/>
              </w:rPr>
              <w:instrText xml:space="preserve"> </w:instrText>
            </w:r>
            <w:r w:rsidRPr="0050586F">
              <w:rPr>
                <w:rStyle w:val="Hyperlink"/>
                <w:noProof/>
              </w:rPr>
              <w:fldChar w:fldCharType="separate"/>
            </w:r>
            <w:r w:rsidRPr="0050586F">
              <w:rPr>
                <w:rStyle w:val="Hyperlink"/>
                <w:noProof/>
              </w:rPr>
              <w:t>1.1.</w:t>
            </w:r>
            <w:r>
              <w:rPr>
                <w:noProof/>
                <w:webHidden/>
              </w:rPr>
              <w:tab/>
            </w:r>
            <w:r>
              <w:rPr>
                <w:noProof/>
                <w:webHidden/>
              </w:rPr>
              <w:fldChar w:fldCharType="begin"/>
            </w:r>
            <w:r>
              <w:rPr>
                <w:noProof/>
                <w:webHidden/>
              </w:rPr>
              <w:instrText xml:space="preserve"> PAGEREF _Toc24573909 \h </w:instrText>
            </w:r>
          </w:ins>
          <w:r>
            <w:rPr>
              <w:noProof/>
              <w:webHidden/>
            </w:rPr>
          </w:r>
          <w:r>
            <w:rPr>
              <w:noProof/>
              <w:webHidden/>
            </w:rPr>
            <w:fldChar w:fldCharType="separate"/>
          </w:r>
          <w:ins w:id="71" w:author="Lars Müggler" w:date="2019-11-13T21:44:00Z">
            <w:r>
              <w:rPr>
                <w:noProof/>
                <w:webHidden/>
              </w:rPr>
              <w:t>3</w:t>
            </w:r>
            <w:r>
              <w:rPr>
                <w:noProof/>
                <w:webHidden/>
              </w:rPr>
              <w:fldChar w:fldCharType="end"/>
            </w:r>
            <w:r w:rsidRPr="0050586F">
              <w:rPr>
                <w:rStyle w:val="Hyperlink"/>
                <w:noProof/>
              </w:rPr>
              <w:fldChar w:fldCharType="end"/>
            </w:r>
          </w:ins>
        </w:p>
        <w:p w14:paraId="1ED16247" w14:textId="54A261E9" w:rsidR="00AA1173" w:rsidRDefault="00AA1173">
          <w:pPr>
            <w:pStyle w:val="Verzeichnis2"/>
            <w:tabs>
              <w:tab w:val="left" w:pos="880"/>
              <w:tab w:val="right" w:leader="dot" w:pos="8494"/>
            </w:tabs>
            <w:rPr>
              <w:ins w:id="72" w:author="Lars Müggler" w:date="2019-11-13T21:44:00Z"/>
              <w:rFonts w:eastAsiaTheme="minorEastAsia"/>
              <w:noProof/>
              <w:lang w:val="de-CH" w:eastAsia="de-CH"/>
            </w:rPr>
          </w:pPr>
          <w:ins w:id="73" w:author="Lars Müggler" w:date="2019-11-13T21:44:00Z">
            <w:r w:rsidRPr="0050586F">
              <w:rPr>
                <w:rStyle w:val="Hyperlink"/>
                <w:noProof/>
              </w:rPr>
              <w:fldChar w:fldCharType="begin"/>
            </w:r>
            <w:r w:rsidRPr="0050586F">
              <w:rPr>
                <w:rStyle w:val="Hyperlink"/>
                <w:noProof/>
              </w:rPr>
              <w:instrText xml:space="preserve"> </w:instrText>
            </w:r>
            <w:r>
              <w:rPr>
                <w:noProof/>
              </w:rPr>
              <w:instrText>HYPERLINK \l "_Toc24573911"</w:instrText>
            </w:r>
            <w:r w:rsidRPr="0050586F">
              <w:rPr>
                <w:rStyle w:val="Hyperlink"/>
                <w:noProof/>
              </w:rPr>
              <w:instrText xml:space="preserve"> </w:instrText>
            </w:r>
            <w:r w:rsidRPr="0050586F">
              <w:rPr>
                <w:rStyle w:val="Hyperlink"/>
                <w:noProof/>
              </w:rPr>
              <w:fldChar w:fldCharType="separate"/>
            </w:r>
            <w:r w:rsidRPr="0050586F">
              <w:rPr>
                <w:rStyle w:val="Hyperlink"/>
                <w:noProof/>
              </w:rPr>
              <w:t>1.2.</w:t>
            </w:r>
            <w:r>
              <w:rPr>
                <w:rFonts w:eastAsiaTheme="minorEastAsia"/>
                <w:noProof/>
                <w:lang w:val="de-CH" w:eastAsia="de-CH"/>
              </w:rPr>
              <w:tab/>
            </w:r>
            <w:r w:rsidRPr="0050586F">
              <w:rPr>
                <w:rStyle w:val="Hyperlink"/>
                <w:noProof/>
              </w:rPr>
              <w:t>Problem statement</w:t>
            </w:r>
            <w:r>
              <w:rPr>
                <w:noProof/>
                <w:webHidden/>
              </w:rPr>
              <w:tab/>
            </w:r>
            <w:r>
              <w:rPr>
                <w:noProof/>
                <w:webHidden/>
              </w:rPr>
              <w:fldChar w:fldCharType="begin"/>
            </w:r>
            <w:r>
              <w:rPr>
                <w:noProof/>
                <w:webHidden/>
              </w:rPr>
              <w:instrText xml:space="preserve"> PAGEREF _Toc24573911 \h </w:instrText>
            </w:r>
          </w:ins>
          <w:r>
            <w:rPr>
              <w:noProof/>
              <w:webHidden/>
            </w:rPr>
          </w:r>
          <w:r>
            <w:rPr>
              <w:noProof/>
              <w:webHidden/>
            </w:rPr>
            <w:fldChar w:fldCharType="separate"/>
          </w:r>
          <w:ins w:id="74" w:author="Lars Müggler" w:date="2019-11-13T21:44:00Z">
            <w:r>
              <w:rPr>
                <w:noProof/>
                <w:webHidden/>
              </w:rPr>
              <w:t>3</w:t>
            </w:r>
            <w:r>
              <w:rPr>
                <w:noProof/>
                <w:webHidden/>
              </w:rPr>
              <w:fldChar w:fldCharType="end"/>
            </w:r>
            <w:r w:rsidRPr="0050586F">
              <w:rPr>
                <w:rStyle w:val="Hyperlink"/>
                <w:noProof/>
              </w:rPr>
              <w:fldChar w:fldCharType="end"/>
            </w:r>
          </w:ins>
        </w:p>
        <w:p w14:paraId="61B3FDDB" w14:textId="7FE23455" w:rsidR="00AA1173" w:rsidRDefault="00AA1173">
          <w:pPr>
            <w:pStyle w:val="Verzeichnis2"/>
            <w:tabs>
              <w:tab w:val="left" w:pos="880"/>
              <w:tab w:val="right" w:leader="dot" w:pos="8494"/>
            </w:tabs>
            <w:rPr>
              <w:ins w:id="75" w:author="Lars Müggler" w:date="2019-11-13T21:44:00Z"/>
              <w:rFonts w:eastAsiaTheme="minorEastAsia"/>
              <w:noProof/>
              <w:lang w:val="de-CH" w:eastAsia="de-CH"/>
            </w:rPr>
          </w:pPr>
          <w:ins w:id="76" w:author="Lars Müggler" w:date="2019-11-13T21:44:00Z">
            <w:r w:rsidRPr="0050586F">
              <w:rPr>
                <w:rStyle w:val="Hyperlink"/>
                <w:noProof/>
              </w:rPr>
              <w:fldChar w:fldCharType="begin"/>
            </w:r>
            <w:r w:rsidRPr="0050586F">
              <w:rPr>
                <w:rStyle w:val="Hyperlink"/>
                <w:noProof/>
              </w:rPr>
              <w:instrText xml:space="preserve"> </w:instrText>
            </w:r>
            <w:r>
              <w:rPr>
                <w:noProof/>
              </w:rPr>
              <w:instrText>HYPERLINK \l "_Toc24573912"</w:instrText>
            </w:r>
            <w:r w:rsidRPr="0050586F">
              <w:rPr>
                <w:rStyle w:val="Hyperlink"/>
                <w:noProof/>
              </w:rPr>
              <w:instrText xml:space="preserve"> </w:instrText>
            </w:r>
            <w:r w:rsidRPr="0050586F">
              <w:rPr>
                <w:rStyle w:val="Hyperlink"/>
                <w:noProof/>
              </w:rPr>
              <w:fldChar w:fldCharType="separate"/>
            </w:r>
            <w:r w:rsidRPr="0050586F">
              <w:rPr>
                <w:rStyle w:val="Hyperlink"/>
                <w:noProof/>
              </w:rPr>
              <w:t>1.3.</w:t>
            </w:r>
            <w:r>
              <w:rPr>
                <w:rFonts w:eastAsiaTheme="minorEastAsia"/>
                <w:noProof/>
                <w:lang w:val="de-CH" w:eastAsia="de-CH"/>
              </w:rPr>
              <w:tab/>
            </w:r>
            <w:r w:rsidRPr="0050586F">
              <w:rPr>
                <w:rStyle w:val="Hyperlink"/>
                <w:noProof/>
                <w:highlight w:val="yellow"/>
              </w:rPr>
              <w:t>Approach</w:t>
            </w:r>
            <w:r>
              <w:rPr>
                <w:noProof/>
                <w:webHidden/>
              </w:rPr>
              <w:tab/>
            </w:r>
            <w:r>
              <w:rPr>
                <w:noProof/>
                <w:webHidden/>
              </w:rPr>
              <w:fldChar w:fldCharType="begin"/>
            </w:r>
            <w:r>
              <w:rPr>
                <w:noProof/>
                <w:webHidden/>
              </w:rPr>
              <w:instrText xml:space="preserve"> PAGEREF _Toc24573912 \h </w:instrText>
            </w:r>
          </w:ins>
          <w:r>
            <w:rPr>
              <w:noProof/>
              <w:webHidden/>
            </w:rPr>
          </w:r>
          <w:r>
            <w:rPr>
              <w:noProof/>
              <w:webHidden/>
            </w:rPr>
            <w:fldChar w:fldCharType="separate"/>
          </w:r>
          <w:ins w:id="77" w:author="Lars Müggler" w:date="2019-11-13T21:44:00Z">
            <w:r>
              <w:rPr>
                <w:noProof/>
                <w:webHidden/>
              </w:rPr>
              <w:t>3</w:t>
            </w:r>
            <w:r>
              <w:rPr>
                <w:noProof/>
                <w:webHidden/>
              </w:rPr>
              <w:fldChar w:fldCharType="end"/>
            </w:r>
            <w:r w:rsidRPr="0050586F">
              <w:rPr>
                <w:rStyle w:val="Hyperlink"/>
                <w:noProof/>
              </w:rPr>
              <w:fldChar w:fldCharType="end"/>
            </w:r>
          </w:ins>
        </w:p>
        <w:p w14:paraId="511EA003" w14:textId="4BEDC18A" w:rsidR="00AA1173" w:rsidRDefault="00AA1173">
          <w:pPr>
            <w:pStyle w:val="Verzeichnis2"/>
            <w:tabs>
              <w:tab w:val="left" w:pos="880"/>
              <w:tab w:val="right" w:leader="dot" w:pos="8494"/>
            </w:tabs>
            <w:rPr>
              <w:ins w:id="78" w:author="Lars Müggler" w:date="2019-11-13T21:44:00Z"/>
              <w:rFonts w:eastAsiaTheme="minorEastAsia"/>
              <w:noProof/>
              <w:lang w:val="de-CH" w:eastAsia="de-CH"/>
            </w:rPr>
          </w:pPr>
          <w:ins w:id="79" w:author="Lars Müggler" w:date="2019-11-13T21:44:00Z">
            <w:r w:rsidRPr="0050586F">
              <w:rPr>
                <w:rStyle w:val="Hyperlink"/>
                <w:noProof/>
              </w:rPr>
              <w:fldChar w:fldCharType="begin"/>
            </w:r>
            <w:r w:rsidRPr="0050586F">
              <w:rPr>
                <w:rStyle w:val="Hyperlink"/>
                <w:noProof/>
              </w:rPr>
              <w:instrText xml:space="preserve"> </w:instrText>
            </w:r>
            <w:r>
              <w:rPr>
                <w:noProof/>
              </w:rPr>
              <w:instrText>HYPERLINK \l "_Toc24573913"</w:instrText>
            </w:r>
            <w:r w:rsidRPr="0050586F">
              <w:rPr>
                <w:rStyle w:val="Hyperlink"/>
                <w:noProof/>
              </w:rPr>
              <w:instrText xml:space="preserve"> </w:instrText>
            </w:r>
            <w:r w:rsidRPr="0050586F">
              <w:rPr>
                <w:rStyle w:val="Hyperlink"/>
                <w:noProof/>
              </w:rPr>
              <w:fldChar w:fldCharType="separate"/>
            </w:r>
            <w:r w:rsidRPr="0050586F">
              <w:rPr>
                <w:rStyle w:val="Hyperlink"/>
                <w:noProof/>
              </w:rPr>
              <w:t>1.4.</w:t>
            </w:r>
            <w:r>
              <w:rPr>
                <w:rFonts w:eastAsiaTheme="minorEastAsia"/>
                <w:noProof/>
                <w:lang w:val="de-CH" w:eastAsia="de-CH"/>
              </w:rPr>
              <w:tab/>
            </w:r>
            <w:r w:rsidRPr="0050586F">
              <w:rPr>
                <w:rStyle w:val="Hyperlink"/>
                <w:noProof/>
                <w:highlight w:val="yellow"/>
              </w:rPr>
              <w:t>Results</w:t>
            </w:r>
            <w:r>
              <w:rPr>
                <w:noProof/>
                <w:webHidden/>
              </w:rPr>
              <w:tab/>
            </w:r>
            <w:r>
              <w:rPr>
                <w:noProof/>
                <w:webHidden/>
              </w:rPr>
              <w:fldChar w:fldCharType="begin"/>
            </w:r>
            <w:r>
              <w:rPr>
                <w:noProof/>
                <w:webHidden/>
              </w:rPr>
              <w:instrText xml:space="preserve"> PAGEREF _Toc24573913 \h </w:instrText>
            </w:r>
          </w:ins>
          <w:r>
            <w:rPr>
              <w:noProof/>
              <w:webHidden/>
            </w:rPr>
          </w:r>
          <w:r>
            <w:rPr>
              <w:noProof/>
              <w:webHidden/>
            </w:rPr>
            <w:fldChar w:fldCharType="separate"/>
          </w:r>
          <w:ins w:id="80" w:author="Lars Müggler" w:date="2019-11-13T21:44:00Z">
            <w:r>
              <w:rPr>
                <w:noProof/>
                <w:webHidden/>
              </w:rPr>
              <w:t>3</w:t>
            </w:r>
            <w:r>
              <w:rPr>
                <w:noProof/>
                <w:webHidden/>
              </w:rPr>
              <w:fldChar w:fldCharType="end"/>
            </w:r>
            <w:r w:rsidRPr="0050586F">
              <w:rPr>
                <w:rStyle w:val="Hyperlink"/>
                <w:noProof/>
              </w:rPr>
              <w:fldChar w:fldCharType="end"/>
            </w:r>
          </w:ins>
        </w:p>
        <w:p w14:paraId="1EED6AAF" w14:textId="7918E334" w:rsidR="00AA1173" w:rsidRDefault="00AA1173">
          <w:pPr>
            <w:pStyle w:val="Verzeichnis2"/>
            <w:tabs>
              <w:tab w:val="left" w:pos="880"/>
              <w:tab w:val="right" w:leader="dot" w:pos="8494"/>
            </w:tabs>
            <w:rPr>
              <w:ins w:id="81" w:author="Lars Müggler" w:date="2019-11-13T21:44:00Z"/>
              <w:rFonts w:eastAsiaTheme="minorEastAsia"/>
              <w:noProof/>
              <w:lang w:val="de-CH" w:eastAsia="de-CH"/>
            </w:rPr>
          </w:pPr>
          <w:ins w:id="82" w:author="Lars Müggler" w:date="2019-11-13T21:44:00Z">
            <w:r w:rsidRPr="0050586F">
              <w:rPr>
                <w:rStyle w:val="Hyperlink"/>
                <w:noProof/>
              </w:rPr>
              <w:fldChar w:fldCharType="begin"/>
            </w:r>
            <w:r w:rsidRPr="0050586F">
              <w:rPr>
                <w:rStyle w:val="Hyperlink"/>
                <w:noProof/>
              </w:rPr>
              <w:instrText xml:space="preserve"> </w:instrText>
            </w:r>
            <w:r>
              <w:rPr>
                <w:noProof/>
              </w:rPr>
              <w:instrText>HYPERLINK \l "_Toc24573914"</w:instrText>
            </w:r>
            <w:r w:rsidRPr="0050586F">
              <w:rPr>
                <w:rStyle w:val="Hyperlink"/>
                <w:noProof/>
              </w:rPr>
              <w:instrText xml:space="preserve"> </w:instrText>
            </w:r>
            <w:r w:rsidRPr="0050586F">
              <w:rPr>
                <w:rStyle w:val="Hyperlink"/>
                <w:noProof/>
              </w:rPr>
              <w:fldChar w:fldCharType="separate"/>
            </w:r>
            <w:r w:rsidRPr="0050586F">
              <w:rPr>
                <w:rStyle w:val="Hyperlink"/>
                <w:noProof/>
              </w:rPr>
              <w:t>1.5.</w:t>
            </w:r>
            <w:r>
              <w:rPr>
                <w:rFonts w:eastAsiaTheme="minorEastAsia"/>
                <w:noProof/>
                <w:lang w:val="de-CH" w:eastAsia="de-CH"/>
              </w:rPr>
              <w:tab/>
            </w:r>
            <w:r w:rsidRPr="0050586F">
              <w:rPr>
                <w:rStyle w:val="Hyperlink"/>
                <w:noProof/>
                <w:highlight w:val="yellow"/>
              </w:rPr>
              <w:t>Conclusion</w:t>
            </w:r>
            <w:r>
              <w:rPr>
                <w:noProof/>
                <w:webHidden/>
              </w:rPr>
              <w:tab/>
            </w:r>
            <w:r>
              <w:rPr>
                <w:noProof/>
                <w:webHidden/>
              </w:rPr>
              <w:fldChar w:fldCharType="begin"/>
            </w:r>
            <w:r>
              <w:rPr>
                <w:noProof/>
                <w:webHidden/>
              </w:rPr>
              <w:instrText xml:space="preserve"> PAGEREF _Toc24573914 \h </w:instrText>
            </w:r>
          </w:ins>
          <w:r>
            <w:rPr>
              <w:noProof/>
              <w:webHidden/>
            </w:rPr>
          </w:r>
          <w:r>
            <w:rPr>
              <w:noProof/>
              <w:webHidden/>
            </w:rPr>
            <w:fldChar w:fldCharType="separate"/>
          </w:r>
          <w:ins w:id="83" w:author="Lars Müggler" w:date="2019-11-13T21:44:00Z">
            <w:r>
              <w:rPr>
                <w:noProof/>
                <w:webHidden/>
              </w:rPr>
              <w:t>3</w:t>
            </w:r>
            <w:r>
              <w:rPr>
                <w:noProof/>
                <w:webHidden/>
              </w:rPr>
              <w:fldChar w:fldCharType="end"/>
            </w:r>
            <w:r w:rsidRPr="0050586F">
              <w:rPr>
                <w:rStyle w:val="Hyperlink"/>
                <w:noProof/>
              </w:rPr>
              <w:fldChar w:fldCharType="end"/>
            </w:r>
          </w:ins>
        </w:p>
        <w:p w14:paraId="15227C04" w14:textId="5D397CD0" w:rsidR="00AA1173" w:rsidRDefault="00AA1173">
          <w:pPr>
            <w:pStyle w:val="Verzeichnis1"/>
            <w:rPr>
              <w:ins w:id="84" w:author="Lars Müggler" w:date="2019-11-13T21:44:00Z"/>
              <w:rFonts w:eastAsiaTheme="minorEastAsia"/>
              <w:noProof/>
              <w:lang w:val="de-CH" w:eastAsia="de-CH"/>
            </w:rPr>
          </w:pPr>
          <w:ins w:id="85" w:author="Lars Müggler" w:date="2019-11-13T21:44:00Z">
            <w:r w:rsidRPr="0050586F">
              <w:rPr>
                <w:rStyle w:val="Hyperlink"/>
                <w:noProof/>
              </w:rPr>
              <w:fldChar w:fldCharType="begin"/>
            </w:r>
            <w:r w:rsidRPr="0050586F">
              <w:rPr>
                <w:rStyle w:val="Hyperlink"/>
                <w:noProof/>
              </w:rPr>
              <w:instrText xml:space="preserve"> </w:instrText>
            </w:r>
            <w:r>
              <w:rPr>
                <w:noProof/>
              </w:rPr>
              <w:instrText>HYPERLINK \l "_Toc24573917"</w:instrText>
            </w:r>
            <w:r w:rsidRPr="0050586F">
              <w:rPr>
                <w:rStyle w:val="Hyperlink"/>
                <w:noProof/>
              </w:rPr>
              <w:instrText xml:space="preserve"> </w:instrText>
            </w:r>
            <w:r w:rsidRPr="0050586F">
              <w:rPr>
                <w:rStyle w:val="Hyperlink"/>
                <w:noProof/>
              </w:rPr>
              <w:fldChar w:fldCharType="separate"/>
            </w:r>
            <w:r w:rsidRPr="0050586F">
              <w:rPr>
                <w:rStyle w:val="Hyperlink"/>
                <w:noProof/>
              </w:rPr>
              <w:t>2.</w:t>
            </w:r>
            <w:r>
              <w:rPr>
                <w:rFonts w:eastAsiaTheme="minorEastAsia"/>
                <w:noProof/>
                <w:lang w:val="de-CH" w:eastAsia="de-CH"/>
              </w:rPr>
              <w:tab/>
            </w:r>
            <w:r w:rsidRPr="0050586F">
              <w:rPr>
                <w:rStyle w:val="Hyperlink"/>
                <w:noProof/>
              </w:rPr>
              <w:t>Specifications</w:t>
            </w:r>
            <w:r>
              <w:rPr>
                <w:noProof/>
                <w:webHidden/>
              </w:rPr>
              <w:tab/>
            </w:r>
            <w:r>
              <w:rPr>
                <w:noProof/>
                <w:webHidden/>
              </w:rPr>
              <w:fldChar w:fldCharType="begin"/>
            </w:r>
            <w:r>
              <w:rPr>
                <w:noProof/>
                <w:webHidden/>
              </w:rPr>
              <w:instrText xml:space="preserve"> PAGEREF _Toc24573917 \h </w:instrText>
            </w:r>
          </w:ins>
          <w:r>
            <w:rPr>
              <w:noProof/>
              <w:webHidden/>
            </w:rPr>
          </w:r>
          <w:r>
            <w:rPr>
              <w:noProof/>
              <w:webHidden/>
            </w:rPr>
            <w:fldChar w:fldCharType="separate"/>
          </w:r>
          <w:ins w:id="86" w:author="Lars Müggler" w:date="2019-11-13T21:44:00Z">
            <w:r>
              <w:rPr>
                <w:noProof/>
                <w:webHidden/>
              </w:rPr>
              <w:t>4</w:t>
            </w:r>
            <w:r>
              <w:rPr>
                <w:noProof/>
                <w:webHidden/>
              </w:rPr>
              <w:fldChar w:fldCharType="end"/>
            </w:r>
            <w:r w:rsidRPr="0050586F">
              <w:rPr>
                <w:rStyle w:val="Hyperlink"/>
                <w:noProof/>
              </w:rPr>
              <w:fldChar w:fldCharType="end"/>
            </w:r>
          </w:ins>
        </w:p>
        <w:p w14:paraId="66FC6105" w14:textId="61D3CFAE" w:rsidR="00AA1173" w:rsidRDefault="00AA1173">
          <w:pPr>
            <w:pStyle w:val="Verzeichnis1"/>
            <w:rPr>
              <w:ins w:id="87" w:author="Lars Müggler" w:date="2019-11-13T21:44:00Z"/>
              <w:rFonts w:eastAsiaTheme="minorEastAsia"/>
              <w:noProof/>
              <w:lang w:val="de-CH" w:eastAsia="de-CH"/>
            </w:rPr>
          </w:pPr>
          <w:ins w:id="88" w:author="Lars Müggler" w:date="2019-11-13T21:44:00Z">
            <w:r w:rsidRPr="0050586F">
              <w:rPr>
                <w:rStyle w:val="Hyperlink"/>
                <w:noProof/>
              </w:rPr>
              <w:fldChar w:fldCharType="begin"/>
            </w:r>
            <w:r w:rsidRPr="0050586F">
              <w:rPr>
                <w:rStyle w:val="Hyperlink"/>
                <w:noProof/>
              </w:rPr>
              <w:instrText xml:space="preserve"> </w:instrText>
            </w:r>
            <w:r>
              <w:rPr>
                <w:noProof/>
              </w:rPr>
              <w:instrText>HYPERLINK \l "_Toc24573918"</w:instrText>
            </w:r>
            <w:r w:rsidRPr="0050586F">
              <w:rPr>
                <w:rStyle w:val="Hyperlink"/>
                <w:noProof/>
              </w:rPr>
              <w:instrText xml:space="preserve"> </w:instrText>
            </w:r>
            <w:r w:rsidRPr="0050586F">
              <w:rPr>
                <w:rStyle w:val="Hyperlink"/>
                <w:noProof/>
              </w:rPr>
              <w:fldChar w:fldCharType="separate"/>
            </w:r>
            <w:r w:rsidRPr="0050586F">
              <w:rPr>
                <w:rStyle w:val="Hyperlink"/>
                <w:noProof/>
              </w:rPr>
              <w:t>3.</w:t>
            </w:r>
            <w:r>
              <w:rPr>
                <w:rFonts w:eastAsiaTheme="minorEastAsia"/>
                <w:noProof/>
                <w:lang w:val="de-CH" w:eastAsia="de-CH"/>
              </w:rPr>
              <w:tab/>
            </w:r>
            <w:r w:rsidRPr="0050586F">
              <w:rPr>
                <w:rStyle w:val="Hyperlink"/>
                <w:noProof/>
              </w:rPr>
              <w:t>Evaluation of the LED driver solutions</w:t>
            </w:r>
            <w:r>
              <w:rPr>
                <w:noProof/>
                <w:webHidden/>
              </w:rPr>
              <w:tab/>
            </w:r>
            <w:r>
              <w:rPr>
                <w:noProof/>
                <w:webHidden/>
              </w:rPr>
              <w:fldChar w:fldCharType="begin"/>
            </w:r>
            <w:r>
              <w:rPr>
                <w:noProof/>
                <w:webHidden/>
              </w:rPr>
              <w:instrText xml:space="preserve"> PAGEREF _Toc24573918 \h </w:instrText>
            </w:r>
          </w:ins>
          <w:r>
            <w:rPr>
              <w:noProof/>
              <w:webHidden/>
            </w:rPr>
          </w:r>
          <w:r>
            <w:rPr>
              <w:noProof/>
              <w:webHidden/>
            </w:rPr>
            <w:fldChar w:fldCharType="separate"/>
          </w:r>
          <w:ins w:id="89" w:author="Lars Müggler" w:date="2019-11-13T21:44:00Z">
            <w:r>
              <w:rPr>
                <w:noProof/>
                <w:webHidden/>
              </w:rPr>
              <w:t>4</w:t>
            </w:r>
            <w:r>
              <w:rPr>
                <w:noProof/>
                <w:webHidden/>
              </w:rPr>
              <w:fldChar w:fldCharType="end"/>
            </w:r>
            <w:r w:rsidRPr="0050586F">
              <w:rPr>
                <w:rStyle w:val="Hyperlink"/>
                <w:noProof/>
              </w:rPr>
              <w:fldChar w:fldCharType="end"/>
            </w:r>
          </w:ins>
        </w:p>
        <w:p w14:paraId="7B22E62A" w14:textId="507D5F4E" w:rsidR="00AA1173" w:rsidRDefault="00AA1173">
          <w:pPr>
            <w:pStyle w:val="Verzeichnis2"/>
            <w:tabs>
              <w:tab w:val="left" w:pos="880"/>
              <w:tab w:val="right" w:leader="dot" w:pos="8494"/>
            </w:tabs>
            <w:rPr>
              <w:ins w:id="90" w:author="Lars Müggler" w:date="2019-11-13T21:44:00Z"/>
              <w:rFonts w:eastAsiaTheme="minorEastAsia"/>
              <w:noProof/>
              <w:lang w:val="de-CH" w:eastAsia="de-CH"/>
            </w:rPr>
          </w:pPr>
          <w:ins w:id="91" w:author="Lars Müggler" w:date="2019-11-13T21:44:00Z">
            <w:r w:rsidRPr="0050586F">
              <w:rPr>
                <w:rStyle w:val="Hyperlink"/>
                <w:noProof/>
              </w:rPr>
              <w:fldChar w:fldCharType="begin"/>
            </w:r>
            <w:r w:rsidRPr="0050586F">
              <w:rPr>
                <w:rStyle w:val="Hyperlink"/>
                <w:noProof/>
              </w:rPr>
              <w:instrText xml:space="preserve"> </w:instrText>
            </w:r>
            <w:r>
              <w:rPr>
                <w:noProof/>
              </w:rPr>
              <w:instrText>HYPERLINK \l "_Toc24573919"</w:instrText>
            </w:r>
            <w:r w:rsidRPr="0050586F">
              <w:rPr>
                <w:rStyle w:val="Hyperlink"/>
                <w:noProof/>
              </w:rPr>
              <w:instrText xml:space="preserve"> </w:instrText>
            </w:r>
            <w:r w:rsidRPr="0050586F">
              <w:rPr>
                <w:rStyle w:val="Hyperlink"/>
                <w:noProof/>
              </w:rPr>
              <w:fldChar w:fldCharType="separate"/>
            </w:r>
            <w:r w:rsidRPr="0050586F">
              <w:rPr>
                <w:rStyle w:val="Hyperlink"/>
                <w:noProof/>
              </w:rPr>
              <w:t>3.1.</w:t>
            </w:r>
            <w:r>
              <w:rPr>
                <w:rFonts w:eastAsiaTheme="minorEastAsia"/>
                <w:noProof/>
                <w:lang w:val="de-CH" w:eastAsia="de-CH"/>
              </w:rPr>
              <w:tab/>
            </w:r>
            <w:r w:rsidRPr="0050586F">
              <w:rPr>
                <w:rStyle w:val="Hyperlink"/>
                <w:noProof/>
              </w:rPr>
              <w:t>Solution 0/1</w:t>
            </w:r>
            <w:r>
              <w:rPr>
                <w:noProof/>
                <w:webHidden/>
              </w:rPr>
              <w:tab/>
            </w:r>
            <w:r>
              <w:rPr>
                <w:noProof/>
                <w:webHidden/>
              </w:rPr>
              <w:fldChar w:fldCharType="begin"/>
            </w:r>
            <w:r>
              <w:rPr>
                <w:noProof/>
                <w:webHidden/>
              </w:rPr>
              <w:instrText xml:space="preserve"> PAGEREF _Toc24573919 \h </w:instrText>
            </w:r>
          </w:ins>
          <w:r>
            <w:rPr>
              <w:noProof/>
              <w:webHidden/>
            </w:rPr>
          </w:r>
          <w:r>
            <w:rPr>
              <w:noProof/>
              <w:webHidden/>
            </w:rPr>
            <w:fldChar w:fldCharType="separate"/>
          </w:r>
          <w:ins w:id="92" w:author="Lars Müggler" w:date="2019-11-13T21:44:00Z">
            <w:r>
              <w:rPr>
                <w:noProof/>
                <w:webHidden/>
              </w:rPr>
              <w:t>4</w:t>
            </w:r>
            <w:r>
              <w:rPr>
                <w:noProof/>
                <w:webHidden/>
              </w:rPr>
              <w:fldChar w:fldCharType="end"/>
            </w:r>
            <w:r w:rsidRPr="0050586F">
              <w:rPr>
                <w:rStyle w:val="Hyperlink"/>
                <w:noProof/>
              </w:rPr>
              <w:fldChar w:fldCharType="end"/>
            </w:r>
          </w:ins>
        </w:p>
        <w:p w14:paraId="04E4C1F0" w14:textId="32F134DA" w:rsidR="00AA1173" w:rsidRDefault="00AA1173">
          <w:pPr>
            <w:pStyle w:val="Verzeichnis2"/>
            <w:tabs>
              <w:tab w:val="left" w:pos="880"/>
              <w:tab w:val="right" w:leader="dot" w:pos="8494"/>
            </w:tabs>
            <w:rPr>
              <w:ins w:id="93" w:author="Lars Müggler" w:date="2019-11-13T21:44:00Z"/>
              <w:rFonts w:eastAsiaTheme="minorEastAsia"/>
              <w:noProof/>
              <w:lang w:val="de-CH" w:eastAsia="de-CH"/>
            </w:rPr>
          </w:pPr>
          <w:ins w:id="94" w:author="Lars Müggler" w:date="2019-11-13T21:44:00Z">
            <w:r w:rsidRPr="0050586F">
              <w:rPr>
                <w:rStyle w:val="Hyperlink"/>
                <w:noProof/>
              </w:rPr>
              <w:fldChar w:fldCharType="begin"/>
            </w:r>
            <w:r w:rsidRPr="0050586F">
              <w:rPr>
                <w:rStyle w:val="Hyperlink"/>
                <w:noProof/>
              </w:rPr>
              <w:instrText xml:space="preserve"> </w:instrText>
            </w:r>
            <w:r>
              <w:rPr>
                <w:noProof/>
              </w:rPr>
              <w:instrText>HYPERLINK \l "_Toc24573920"</w:instrText>
            </w:r>
            <w:r w:rsidRPr="0050586F">
              <w:rPr>
                <w:rStyle w:val="Hyperlink"/>
                <w:noProof/>
              </w:rPr>
              <w:instrText xml:space="preserve"> </w:instrText>
            </w:r>
            <w:r w:rsidRPr="0050586F">
              <w:rPr>
                <w:rStyle w:val="Hyperlink"/>
                <w:noProof/>
              </w:rPr>
              <w:fldChar w:fldCharType="separate"/>
            </w:r>
            <w:r w:rsidRPr="0050586F">
              <w:rPr>
                <w:rStyle w:val="Hyperlink"/>
                <w:noProof/>
              </w:rPr>
              <w:t>3.2.</w:t>
            </w:r>
            <w:r>
              <w:rPr>
                <w:rFonts w:eastAsiaTheme="minorEastAsia"/>
                <w:noProof/>
                <w:lang w:val="de-CH" w:eastAsia="de-CH"/>
              </w:rPr>
              <w:tab/>
            </w:r>
            <w:r w:rsidRPr="0050586F">
              <w:rPr>
                <w:rStyle w:val="Hyperlink"/>
                <w:noProof/>
              </w:rPr>
              <w:t>Solution 2</w:t>
            </w:r>
            <w:r>
              <w:rPr>
                <w:noProof/>
                <w:webHidden/>
              </w:rPr>
              <w:tab/>
            </w:r>
            <w:r>
              <w:rPr>
                <w:noProof/>
                <w:webHidden/>
              </w:rPr>
              <w:fldChar w:fldCharType="begin"/>
            </w:r>
            <w:r>
              <w:rPr>
                <w:noProof/>
                <w:webHidden/>
              </w:rPr>
              <w:instrText xml:space="preserve"> PAGEREF _Toc24573920 \h </w:instrText>
            </w:r>
          </w:ins>
          <w:r>
            <w:rPr>
              <w:noProof/>
              <w:webHidden/>
            </w:rPr>
          </w:r>
          <w:r>
            <w:rPr>
              <w:noProof/>
              <w:webHidden/>
            </w:rPr>
            <w:fldChar w:fldCharType="separate"/>
          </w:r>
          <w:ins w:id="95" w:author="Lars Müggler" w:date="2019-11-13T21:44:00Z">
            <w:r>
              <w:rPr>
                <w:noProof/>
                <w:webHidden/>
              </w:rPr>
              <w:t>5</w:t>
            </w:r>
            <w:r>
              <w:rPr>
                <w:noProof/>
                <w:webHidden/>
              </w:rPr>
              <w:fldChar w:fldCharType="end"/>
            </w:r>
            <w:r w:rsidRPr="0050586F">
              <w:rPr>
                <w:rStyle w:val="Hyperlink"/>
                <w:noProof/>
              </w:rPr>
              <w:fldChar w:fldCharType="end"/>
            </w:r>
          </w:ins>
        </w:p>
        <w:p w14:paraId="56F0BE39" w14:textId="211FB7A7" w:rsidR="00AA1173" w:rsidRDefault="00AA1173">
          <w:pPr>
            <w:pStyle w:val="Verzeichnis1"/>
            <w:rPr>
              <w:ins w:id="96" w:author="Lars Müggler" w:date="2019-11-13T21:44:00Z"/>
              <w:rFonts w:eastAsiaTheme="minorEastAsia"/>
              <w:noProof/>
              <w:lang w:val="de-CH" w:eastAsia="de-CH"/>
            </w:rPr>
          </w:pPr>
          <w:ins w:id="97" w:author="Lars Müggler" w:date="2019-11-13T21:44:00Z">
            <w:r w:rsidRPr="0050586F">
              <w:rPr>
                <w:rStyle w:val="Hyperlink"/>
                <w:noProof/>
              </w:rPr>
              <w:fldChar w:fldCharType="begin"/>
            </w:r>
            <w:r w:rsidRPr="0050586F">
              <w:rPr>
                <w:rStyle w:val="Hyperlink"/>
                <w:noProof/>
              </w:rPr>
              <w:instrText xml:space="preserve"> </w:instrText>
            </w:r>
            <w:r>
              <w:rPr>
                <w:noProof/>
              </w:rPr>
              <w:instrText>HYPERLINK \l "_Toc24573926"</w:instrText>
            </w:r>
            <w:r w:rsidRPr="0050586F">
              <w:rPr>
                <w:rStyle w:val="Hyperlink"/>
                <w:noProof/>
              </w:rPr>
              <w:instrText xml:space="preserve"> </w:instrText>
            </w:r>
            <w:r w:rsidRPr="0050586F">
              <w:rPr>
                <w:rStyle w:val="Hyperlink"/>
                <w:noProof/>
              </w:rPr>
              <w:fldChar w:fldCharType="separate"/>
            </w:r>
            <w:r w:rsidRPr="0050586F">
              <w:rPr>
                <w:rStyle w:val="Hyperlink"/>
                <w:noProof/>
              </w:rPr>
              <w:t>4.</w:t>
            </w:r>
            <w:r>
              <w:rPr>
                <w:rFonts w:eastAsiaTheme="minorEastAsia"/>
                <w:noProof/>
                <w:lang w:val="de-CH" w:eastAsia="de-CH"/>
              </w:rPr>
              <w:tab/>
            </w:r>
            <w:r w:rsidRPr="0050586F">
              <w:rPr>
                <w:rStyle w:val="Hyperlink"/>
                <w:noProof/>
              </w:rPr>
              <w:t>Hardware development</w:t>
            </w:r>
            <w:r>
              <w:rPr>
                <w:noProof/>
                <w:webHidden/>
              </w:rPr>
              <w:tab/>
            </w:r>
            <w:r>
              <w:rPr>
                <w:noProof/>
                <w:webHidden/>
              </w:rPr>
              <w:fldChar w:fldCharType="begin"/>
            </w:r>
            <w:r>
              <w:rPr>
                <w:noProof/>
                <w:webHidden/>
              </w:rPr>
              <w:instrText xml:space="preserve"> PAGEREF _Toc24573926 \h </w:instrText>
            </w:r>
          </w:ins>
          <w:r>
            <w:rPr>
              <w:noProof/>
              <w:webHidden/>
            </w:rPr>
          </w:r>
          <w:r>
            <w:rPr>
              <w:noProof/>
              <w:webHidden/>
            </w:rPr>
            <w:fldChar w:fldCharType="separate"/>
          </w:r>
          <w:ins w:id="98" w:author="Lars Müggler" w:date="2019-11-13T21:44:00Z">
            <w:r>
              <w:rPr>
                <w:noProof/>
                <w:webHidden/>
              </w:rPr>
              <w:t>5</w:t>
            </w:r>
            <w:r>
              <w:rPr>
                <w:noProof/>
                <w:webHidden/>
              </w:rPr>
              <w:fldChar w:fldCharType="end"/>
            </w:r>
            <w:r w:rsidRPr="0050586F">
              <w:rPr>
                <w:rStyle w:val="Hyperlink"/>
                <w:noProof/>
              </w:rPr>
              <w:fldChar w:fldCharType="end"/>
            </w:r>
          </w:ins>
        </w:p>
        <w:p w14:paraId="6CBE66B9" w14:textId="7F672478" w:rsidR="00AA1173" w:rsidRDefault="00AA1173">
          <w:pPr>
            <w:pStyle w:val="Verzeichnis2"/>
            <w:tabs>
              <w:tab w:val="left" w:pos="880"/>
              <w:tab w:val="right" w:leader="dot" w:pos="8494"/>
            </w:tabs>
            <w:rPr>
              <w:ins w:id="99" w:author="Lars Müggler" w:date="2019-11-13T21:44:00Z"/>
              <w:rFonts w:eastAsiaTheme="minorEastAsia"/>
              <w:noProof/>
              <w:lang w:val="de-CH" w:eastAsia="de-CH"/>
            </w:rPr>
          </w:pPr>
          <w:ins w:id="100" w:author="Lars Müggler" w:date="2019-11-13T21:44:00Z">
            <w:r w:rsidRPr="0050586F">
              <w:rPr>
                <w:rStyle w:val="Hyperlink"/>
                <w:noProof/>
              </w:rPr>
              <w:fldChar w:fldCharType="begin"/>
            </w:r>
            <w:r w:rsidRPr="0050586F">
              <w:rPr>
                <w:rStyle w:val="Hyperlink"/>
                <w:noProof/>
              </w:rPr>
              <w:instrText xml:space="preserve"> </w:instrText>
            </w:r>
            <w:r>
              <w:rPr>
                <w:noProof/>
              </w:rPr>
              <w:instrText>HYPERLINK \l "_Toc24573927"</w:instrText>
            </w:r>
            <w:r w:rsidRPr="0050586F">
              <w:rPr>
                <w:rStyle w:val="Hyperlink"/>
                <w:noProof/>
              </w:rPr>
              <w:instrText xml:space="preserve"> </w:instrText>
            </w:r>
            <w:r w:rsidRPr="0050586F">
              <w:rPr>
                <w:rStyle w:val="Hyperlink"/>
                <w:noProof/>
              </w:rPr>
              <w:fldChar w:fldCharType="separate"/>
            </w:r>
            <w:r w:rsidRPr="0050586F">
              <w:rPr>
                <w:rStyle w:val="Hyperlink"/>
                <w:noProof/>
              </w:rPr>
              <w:t>4.1.</w:t>
            </w:r>
            <w:r>
              <w:rPr>
                <w:rFonts w:eastAsiaTheme="minorEastAsia"/>
                <w:noProof/>
                <w:lang w:val="de-CH" w:eastAsia="de-CH"/>
              </w:rPr>
              <w:tab/>
            </w:r>
            <w:r w:rsidRPr="0050586F">
              <w:rPr>
                <w:rStyle w:val="Hyperlink"/>
                <w:noProof/>
              </w:rPr>
              <w:t>Solution 0/1</w:t>
            </w:r>
            <w:r>
              <w:rPr>
                <w:noProof/>
                <w:webHidden/>
              </w:rPr>
              <w:tab/>
            </w:r>
            <w:r>
              <w:rPr>
                <w:noProof/>
                <w:webHidden/>
              </w:rPr>
              <w:fldChar w:fldCharType="begin"/>
            </w:r>
            <w:r>
              <w:rPr>
                <w:noProof/>
                <w:webHidden/>
              </w:rPr>
              <w:instrText xml:space="preserve"> PAGEREF _Toc24573927 \h </w:instrText>
            </w:r>
          </w:ins>
          <w:r>
            <w:rPr>
              <w:noProof/>
              <w:webHidden/>
            </w:rPr>
          </w:r>
          <w:r>
            <w:rPr>
              <w:noProof/>
              <w:webHidden/>
            </w:rPr>
            <w:fldChar w:fldCharType="separate"/>
          </w:r>
          <w:ins w:id="101" w:author="Lars Müggler" w:date="2019-11-13T21:44:00Z">
            <w:r>
              <w:rPr>
                <w:noProof/>
                <w:webHidden/>
              </w:rPr>
              <w:t>5</w:t>
            </w:r>
            <w:r>
              <w:rPr>
                <w:noProof/>
                <w:webHidden/>
              </w:rPr>
              <w:fldChar w:fldCharType="end"/>
            </w:r>
            <w:r w:rsidRPr="0050586F">
              <w:rPr>
                <w:rStyle w:val="Hyperlink"/>
                <w:noProof/>
              </w:rPr>
              <w:fldChar w:fldCharType="end"/>
            </w:r>
          </w:ins>
        </w:p>
        <w:p w14:paraId="5F77B520" w14:textId="15E98704" w:rsidR="00AA1173" w:rsidRDefault="00AA1173">
          <w:pPr>
            <w:pStyle w:val="Verzeichnis3"/>
            <w:tabs>
              <w:tab w:val="left" w:pos="1320"/>
              <w:tab w:val="right" w:leader="dot" w:pos="8494"/>
            </w:tabs>
            <w:rPr>
              <w:ins w:id="102" w:author="Lars Müggler" w:date="2019-11-13T21:44:00Z"/>
              <w:rFonts w:eastAsiaTheme="minorEastAsia"/>
              <w:noProof/>
              <w:lang w:val="de-CH" w:eastAsia="de-CH"/>
            </w:rPr>
          </w:pPr>
          <w:ins w:id="103" w:author="Lars Müggler" w:date="2019-11-13T21:44:00Z">
            <w:r w:rsidRPr="0050586F">
              <w:rPr>
                <w:rStyle w:val="Hyperlink"/>
                <w:noProof/>
              </w:rPr>
              <w:fldChar w:fldCharType="begin"/>
            </w:r>
            <w:r w:rsidRPr="0050586F">
              <w:rPr>
                <w:rStyle w:val="Hyperlink"/>
                <w:noProof/>
              </w:rPr>
              <w:instrText xml:space="preserve"> </w:instrText>
            </w:r>
            <w:r>
              <w:rPr>
                <w:noProof/>
              </w:rPr>
              <w:instrText>HYPERLINK \l "_Toc24573928"</w:instrText>
            </w:r>
            <w:r w:rsidRPr="0050586F">
              <w:rPr>
                <w:rStyle w:val="Hyperlink"/>
                <w:noProof/>
              </w:rPr>
              <w:instrText xml:space="preserve"> </w:instrText>
            </w:r>
            <w:r w:rsidRPr="0050586F">
              <w:rPr>
                <w:rStyle w:val="Hyperlink"/>
                <w:noProof/>
              </w:rPr>
              <w:fldChar w:fldCharType="separate"/>
            </w:r>
            <w:r w:rsidRPr="0050586F">
              <w:rPr>
                <w:rStyle w:val="Hyperlink"/>
                <w:i/>
                <w:iCs/>
                <w:noProof/>
              </w:rPr>
              <w:t>4.1.1.</w:t>
            </w:r>
            <w:r>
              <w:rPr>
                <w:rFonts w:eastAsiaTheme="minorEastAsia"/>
                <w:noProof/>
                <w:lang w:val="de-CH" w:eastAsia="de-CH"/>
              </w:rPr>
              <w:tab/>
            </w:r>
            <w:r w:rsidRPr="0050586F">
              <w:rPr>
                <w:rStyle w:val="Hyperlink"/>
                <w:i/>
                <w:iCs/>
                <w:noProof/>
              </w:rPr>
              <w:t>Schematics</w:t>
            </w:r>
            <w:r>
              <w:rPr>
                <w:noProof/>
                <w:webHidden/>
              </w:rPr>
              <w:tab/>
            </w:r>
            <w:r>
              <w:rPr>
                <w:noProof/>
                <w:webHidden/>
              </w:rPr>
              <w:fldChar w:fldCharType="begin"/>
            </w:r>
            <w:r>
              <w:rPr>
                <w:noProof/>
                <w:webHidden/>
              </w:rPr>
              <w:instrText xml:space="preserve"> PAGEREF _Toc24573928 \h </w:instrText>
            </w:r>
          </w:ins>
          <w:r>
            <w:rPr>
              <w:noProof/>
              <w:webHidden/>
            </w:rPr>
          </w:r>
          <w:r>
            <w:rPr>
              <w:noProof/>
              <w:webHidden/>
            </w:rPr>
            <w:fldChar w:fldCharType="separate"/>
          </w:r>
          <w:ins w:id="104" w:author="Lars Müggler" w:date="2019-11-13T21:44:00Z">
            <w:r>
              <w:rPr>
                <w:noProof/>
                <w:webHidden/>
              </w:rPr>
              <w:t>6</w:t>
            </w:r>
            <w:r>
              <w:rPr>
                <w:noProof/>
                <w:webHidden/>
              </w:rPr>
              <w:fldChar w:fldCharType="end"/>
            </w:r>
            <w:r w:rsidRPr="0050586F">
              <w:rPr>
                <w:rStyle w:val="Hyperlink"/>
                <w:noProof/>
              </w:rPr>
              <w:fldChar w:fldCharType="end"/>
            </w:r>
          </w:ins>
        </w:p>
        <w:p w14:paraId="0E6C7873" w14:textId="34B1605C" w:rsidR="00AA1173" w:rsidRDefault="00AA1173">
          <w:pPr>
            <w:pStyle w:val="Verzeichnis3"/>
            <w:tabs>
              <w:tab w:val="left" w:pos="1320"/>
              <w:tab w:val="right" w:leader="dot" w:pos="8494"/>
            </w:tabs>
            <w:rPr>
              <w:ins w:id="105" w:author="Lars Müggler" w:date="2019-11-13T21:44:00Z"/>
              <w:rFonts w:eastAsiaTheme="minorEastAsia"/>
              <w:noProof/>
              <w:lang w:val="de-CH" w:eastAsia="de-CH"/>
            </w:rPr>
          </w:pPr>
          <w:ins w:id="106" w:author="Lars Müggler" w:date="2019-11-13T21:44:00Z">
            <w:r w:rsidRPr="0050586F">
              <w:rPr>
                <w:rStyle w:val="Hyperlink"/>
                <w:noProof/>
              </w:rPr>
              <w:fldChar w:fldCharType="begin"/>
            </w:r>
            <w:r w:rsidRPr="0050586F">
              <w:rPr>
                <w:rStyle w:val="Hyperlink"/>
                <w:noProof/>
              </w:rPr>
              <w:instrText xml:space="preserve"> </w:instrText>
            </w:r>
            <w:r>
              <w:rPr>
                <w:noProof/>
              </w:rPr>
              <w:instrText>HYPERLINK \l "_Toc24573929"</w:instrText>
            </w:r>
            <w:r w:rsidRPr="0050586F">
              <w:rPr>
                <w:rStyle w:val="Hyperlink"/>
                <w:noProof/>
              </w:rPr>
              <w:instrText xml:space="preserve"> </w:instrText>
            </w:r>
            <w:r w:rsidRPr="0050586F">
              <w:rPr>
                <w:rStyle w:val="Hyperlink"/>
                <w:noProof/>
              </w:rPr>
              <w:fldChar w:fldCharType="separate"/>
            </w:r>
            <w:r w:rsidRPr="0050586F">
              <w:rPr>
                <w:rStyle w:val="Hyperlink"/>
                <w:i/>
                <w:iCs/>
                <w:noProof/>
              </w:rPr>
              <w:t>4.1.2.</w:t>
            </w:r>
            <w:r>
              <w:rPr>
                <w:rFonts w:eastAsiaTheme="minorEastAsia"/>
                <w:noProof/>
                <w:lang w:val="de-CH" w:eastAsia="de-CH"/>
              </w:rPr>
              <w:tab/>
            </w:r>
            <w:r w:rsidRPr="0050586F">
              <w:rPr>
                <w:rStyle w:val="Hyperlink"/>
                <w:i/>
                <w:iCs/>
                <w:noProof/>
              </w:rPr>
              <w:t>Simulation</w:t>
            </w:r>
            <w:r>
              <w:rPr>
                <w:noProof/>
                <w:webHidden/>
              </w:rPr>
              <w:tab/>
            </w:r>
            <w:r>
              <w:rPr>
                <w:noProof/>
                <w:webHidden/>
              </w:rPr>
              <w:fldChar w:fldCharType="begin"/>
            </w:r>
            <w:r>
              <w:rPr>
                <w:noProof/>
                <w:webHidden/>
              </w:rPr>
              <w:instrText xml:space="preserve"> PAGEREF _Toc24573929 \h </w:instrText>
            </w:r>
          </w:ins>
          <w:r>
            <w:rPr>
              <w:noProof/>
              <w:webHidden/>
            </w:rPr>
          </w:r>
          <w:r>
            <w:rPr>
              <w:noProof/>
              <w:webHidden/>
            </w:rPr>
            <w:fldChar w:fldCharType="separate"/>
          </w:r>
          <w:ins w:id="107" w:author="Lars Müggler" w:date="2019-11-13T21:44:00Z">
            <w:r>
              <w:rPr>
                <w:noProof/>
                <w:webHidden/>
              </w:rPr>
              <w:t>6</w:t>
            </w:r>
            <w:r>
              <w:rPr>
                <w:noProof/>
                <w:webHidden/>
              </w:rPr>
              <w:fldChar w:fldCharType="end"/>
            </w:r>
            <w:r w:rsidRPr="0050586F">
              <w:rPr>
                <w:rStyle w:val="Hyperlink"/>
                <w:noProof/>
              </w:rPr>
              <w:fldChar w:fldCharType="end"/>
            </w:r>
          </w:ins>
        </w:p>
        <w:p w14:paraId="725595DD" w14:textId="497E918C" w:rsidR="00AA1173" w:rsidRDefault="00AA1173">
          <w:pPr>
            <w:pStyle w:val="Verzeichnis3"/>
            <w:tabs>
              <w:tab w:val="left" w:pos="1320"/>
              <w:tab w:val="right" w:leader="dot" w:pos="8494"/>
            </w:tabs>
            <w:rPr>
              <w:ins w:id="108" w:author="Lars Müggler" w:date="2019-11-13T21:44:00Z"/>
              <w:rFonts w:eastAsiaTheme="minorEastAsia"/>
              <w:noProof/>
              <w:lang w:val="de-CH" w:eastAsia="de-CH"/>
            </w:rPr>
          </w:pPr>
          <w:ins w:id="109" w:author="Lars Müggler" w:date="2019-11-13T21:44:00Z">
            <w:r w:rsidRPr="0050586F">
              <w:rPr>
                <w:rStyle w:val="Hyperlink"/>
                <w:noProof/>
              </w:rPr>
              <w:fldChar w:fldCharType="begin"/>
            </w:r>
            <w:r w:rsidRPr="0050586F">
              <w:rPr>
                <w:rStyle w:val="Hyperlink"/>
                <w:noProof/>
              </w:rPr>
              <w:instrText xml:space="preserve"> </w:instrText>
            </w:r>
            <w:r>
              <w:rPr>
                <w:noProof/>
              </w:rPr>
              <w:instrText>HYPERLINK \l "_Toc24573930"</w:instrText>
            </w:r>
            <w:r w:rsidRPr="0050586F">
              <w:rPr>
                <w:rStyle w:val="Hyperlink"/>
                <w:noProof/>
              </w:rPr>
              <w:instrText xml:space="preserve"> </w:instrText>
            </w:r>
            <w:r w:rsidRPr="0050586F">
              <w:rPr>
                <w:rStyle w:val="Hyperlink"/>
                <w:noProof/>
              </w:rPr>
              <w:fldChar w:fldCharType="separate"/>
            </w:r>
            <w:r w:rsidRPr="0050586F">
              <w:rPr>
                <w:rStyle w:val="Hyperlink"/>
                <w:i/>
                <w:iCs/>
                <w:noProof/>
              </w:rPr>
              <w:t>4.1.3.</w:t>
            </w:r>
            <w:r>
              <w:rPr>
                <w:rFonts w:eastAsiaTheme="minorEastAsia"/>
                <w:noProof/>
                <w:lang w:val="de-CH" w:eastAsia="de-CH"/>
              </w:rPr>
              <w:tab/>
            </w:r>
            <w:r w:rsidRPr="0050586F">
              <w:rPr>
                <w:rStyle w:val="Hyperlink"/>
                <w:i/>
                <w:iCs/>
                <w:noProof/>
              </w:rPr>
              <w:t>Components value</w:t>
            </w:r>
            <w:r>
              <w:rPr>
                <w:noProof/>
                <w:webHidden/>
              </w:rPr>
              <w:tab/>
            </w:r>
            <w:r>
              <w:rPr>
                <w:noProof/>
                <w:webHidden/>
              </w:rPr>
              <w:fldChar w:fldCharType="begin"/>
            </w:r>
            <w:r>
              <w:rPr>
                <w:noProof/>
                <w:webHidden/>
              </w:rPr>
              <w:instrText xml:space="preserve"> PAGEREF _Toc24573930 \h </w:instrText>
            </w:r>
          </w:ins>
          <w:r>
            <w:rPr>
              <w:noProof/>
              <w:webHidden/>
            </w:rPr>
          </w:r>
          <w:r>
            <w:rPr>
              <w:noProof/>
              <w:webHidden/>
            </w:rPr>
            <w:fldChar w:fldCharType="separate"/>
          </w:r>
          <w:ins w:id="110" w:author="Lars Müggler" w:date="2019-11-13T21:44:00Z">
            <w:r>
              <w:rPr>
                <w:noProof/>
                <w:webHidden/>
              </w:rPr>
              <w:t>8</w:t>
            </w:r>
            <w:r>
              <w:rPr>
                <w:noProof/>
                <w:webHidden/>
              </w:rPr>
              <w:fldChar w:fldCharType="end"/>
            </w:r>
            <w:r w:rsidRPr="0050586F">
              <w:rPr>
                <w:rStyle w:val="Hyperlink"/>
                <w:noProof/>
              </w:rPr>
              <w:fldChar w:fldCharType="end"/>
            </w:r>
          </w:ins>
        </w:p>
        <w:p w14:paraId="58632111" w14:textId="7656F10B" w:rsidR="00AA1173" w:rsidRDefault="00AA1173">
          <w:pPr>
            <w:pStyle w:val="Verzeichnis2"/>
            <w:tabs>
              <w:tab w:val="left" w:pos="880"/>
              <w:tab w:val="right" w:leader="dot" w:pos="8494"/>
            </w:tabs>
            <w:rPr>
              <w:ins w:id="111" w:author="Lars Müggler" w:date="2019-11-13T21:44:00Z"/>
              <w:rFonts w:eastAsiaTheme="minorEastAsia"/>
              <w:noProof/>
              <w:lang w:val="de-CH" w:eastAsia="de-CH"/>
            </w:rPr>
          </w:pPr>
          <w:ins w:id="112" w:author="Lars Müggler" w:date="2019-11-13T21:44:00Z">
            <w:r w:rsidRPr="0050586F">
              <w:rPr>
                <w:rStyle w:val="Hyperlink"/>
                <w:noProof/>
              </w:rPr>
              <w:fldChar w:fldCharType="begin"/>
            </w:r>
            <w:r w:rsidRPr="0050586F">
              <w:rPr>
                <w:rStyle w:val="Hyperlink"/>
                <w:noProof/>
              </w:rPr>
              <w:instrText xml:space="preserve"> </w:instrText>
            </w:r>
            <w:r>
              <w:rPr>
                <w:noProof/>
              </w:rPr>
              <w:instrText>HYPERLINK \l "_Toc24573931"</w:instrText>
            </w:r>
            <w:r w:rsidRPr="0050586F">
              <w:rPr>
                <w:rStyle w:val="Hyperlink"/>
                <w:noProof/>
              </w:rPr>
              <w:instrText xml:space="preserve"> </w:instrText>
            </w:r>
            <w:r w:rsidRPr="0050586F">
              <w:rPr>
                <w:rStyle w:val="Hyperlink"/>
                <w:noProof/>
              </w:rPr>
              <w:fldChar w:fldCharType="separate"/>
            </w:r>
            <w:r w:rsidRPr="0050586F">
              <w:rPr>
                <w:rStyle w:val="Hyperlink"/>
                <w:noProof/>
              </w:rPr>
              <w:t>4.2.</w:t>
            </w:r>
            <w:r>
              <w:rPr>
                <w:rFonts w:eastAsiaTheme="minorEastAsia"/>
                <w:noProof/>
                <w:lang w:val="de-CH" w:eastAsia="de-CH"/>
              </w:rPr>
              <w:tab/>
            </w:r>
            <w:r w:rsidRPr="0050586F">
              <w:rPr>
                <w:rStyle w:val="Hyperlink"/>
                <w:noProof/>
              </w:rPr>
              <w:t>Solution 2</w:t>
            </w:r>
            <w:r>
              <w:rPr>
                <w:noProof/>
                <w:webHidden/>
              </w:rPr>
              <w:tab/>
            </w:r>
            <w:r>
              <w:rPr>
                <w:noProof/>
                <w:webHidden/>
              </w:rPr>
              <w:fldChar w:fldCharType="begin"/>
            </w:r>
            <w:r>
              <w:rPr>
                <w:noProof/>
                <w:webHidden/>
              </w:rPr>
              <w:instrText xml:space="preserve"> PAGEREF _Toc24573931 \h </w:instrText>
            </w:r>
          </w:ins>
          <w:r>
            <w:rPr>
              <w:noProof/>
              <w:webHidden/>
            </w:rPr>
          </w:r>
          <w:r>
            <w:rPr>
              <w:noProof/>
              <w:webHidden/>
            </w:rPr>
            <w:fldChar w:fldCharType="separate"/>
          </w:r>
          <w:ins w:id="113" w:author="Lars Müggler" w:date="2019-11-13T21:44:00Z">
            <w:r>
              <w:rPr>
                <w:noProof/>
                <w:webHidden/>
              </w:rPr>
              <w:t>8</w:t>
            </w:r>
            <w:r>
              <w:rPr>
                <w:noProof/>
                <w:webHidden/>
              </w:rPr>
              <w:fldChar w:fldCharType="end"/>
            </w:r>
            <w:r w:rsidRPr="0050586F">
              <w:rPr>
                <w:rStyle w:val="Hyperlink"/>
                <w:noProof/>
              </w:rPr>
              <w:fldChar w:fldCharType="end"/>
            </w:r>
          </w:ins>
        </w:p>
        <w:p w14:paraId="6DF864A9" w14:textId="1408BD6A" w:rsidR="00AA1173" w:rsidRDefault="00AA1173">
          <w:pPr>
            <w:pStyle w:val="Verzeichnis3"/>
            <w:tabs>
              <w:tab w:val="left" w:pos="1320"/>
              <w:tab w:val="right" w:leader="dot" w:pos="8494"/>
            </w:tabs>
            <w:rPr>
              <w:ins w:id="114" w:author="Lars Müggler" w:date="2019-11-13T21:44:00Z"/>
              <w:rFonts w:eastAsiaTheme="minorEastAsia"/>
              <w:noProof/>
              <w:lang w:val="de-CH" w:eastAsia="de-CH"/>
            </w:rPr>
          </w:pPr>
          <w:ins w:id="115" w:author="Lars Müggler" w:date="2019-11-13T21:44:00Z">
            <w:r w:rsidRPr="0050586F">
              <w:rPr>
                <w:rStyle w:val="Hyperlink"/>
                <w:noProof/>
              </w:rPr>
              <w:fldChar w:fldCharType="begin"/>
            </w:r>
            <w:r w:rsidRPr="0050586F">
              <w:rPr>
                <w:rStyle w:val="Hyperlink"/>
                <w:noProof/>
              </w:rPr>
              <w:instrText xml:space="preserve"> </w:instrText>
            </w:r>
            <w:r>
              <w:rPr>
                <w:noProof/>
              </w:rPr>
              <w:instrText>HYPERLINK \l "_Toc24573932"</w:instrText>
            </w:r>
            <w:r w:rsidRPr="0050586F">
              <w:rPr>
                <w:rStyle w:val="Hyperlink"/>
                <w:noProof/>
              </w:rPr>
              <w:instrText xml:space="preserve"> </w:instrText>
            </w:r>
            <w:r w:rsidRPr="0050586F">
              <w:rPr>
                <w:rStyle w:val="Hyperlink"/>
                <w:noProof/>
              </w:rPr>
              <w:fldChar w:fldCharType="separate"/>
            </w:r>
            <w:r w:rsidRPr="0050586F">
              <w:rPr>
                <w:rStyle w:val="Hyperlink"/>
                <w:i/>
                <w:iCs/>
                <w:noProof/>
              </w:rPr>
              <w:t>4.2.1.</w:t>
            </w:r>
            <w:r>
              <w:rPr>
                <w:rFonts w:eastAsiaTheme="minorEastAsia"/>
                <w:noProof/>
                <w:lang w:val="de-CH" w:eastAsia="de-CH"/>
              </w:rPr>
              <w:tab/>
            </w:r>
            <w:r w:rsidRPr="0050586F">
              <w:rPr>
                <w:rStyle w:val="Hyperlink"/>
                <w:i/>
                <w:iCs/>
                <w:noProof/>
              </w:rPr>
              <w:t>Schematics</w:t>
            </w:r>
            <w:r>
              <w:rPr>
                <w:noProof/>
                <w:webHidden/>
              </w:rPr>
              <w:tab/>
            </w:r>
            <w:r>
              <w:rPr>
                <w:noProof/>
                <w:webHidden/>
              </w:rPr>
              <w:fldChar w:fldCharType="begin"/>
            </w:r>
            <w:r>
              <w:rPr>
                <w:noProof/>
                <w:webHidden/>
              </w:rPr>
              <w:instrText xml:space="preserve"> PAGEREF _Toc24573932 \h </w:instrText>
            </w:r>
          </w:ins>
          <w:r>
            <w:rPr>
              <w:noProof/>
              <w:webHidden/>
            </w:rPr>
          </w:r>
          <w:r>
            <w:rPr>
              <w:noProof/>
              <w:webHidden/>
            </w:rPr>
            <w:fldChar w:fldCharType="separate"/>
          </w:r>
          <w:ins w:id="116" w:author="Lars Müggler" w:date="2019-11-13T21:44:00Z">
            <w:r>
              <w:rPr>
                <w:noProof/>
                <w:webHidden/>
              </w:rPr>
              <w:t>9</w:t>
            </w:r>
            <w:r>
              <w:rPr>
                <w:noProof/>
                <w:webHidden/>
              </w:rPr>
              <w:fldChar w:fldCharType="end"/>
            </w:r>
            <w:r w:rsidRPr="0050586F">
              <w:rPr>
                <w:rStyle w:val="Hyperlink"/>
                <w:noProof/>
              </w:rPr>
              <w:fldChar w:fldCharType="end"/>
            </w:r>
          </w:ins>
        </w:p>
        <w:p w14:paraId="6D3A9F47" w14:textId="6B8447CD" w:rsidR="00AA1173" w:rsidRDefault="00AA1173">
          <w:pPr>
            <w:pStyle w:val="Verzeichnis3"/>
            <w:tabs>
              <w:tab w:val="left" w:pos="1320"/>
              <w:tab w:val="right" w:leader="dot" w:pos="8494"/>
            </w:tabs>
            <w:rPr>
              <w:ins w:id="117" w:author="Lars Müggler" w:date="2019-11-13T21:44:00Z"/>
              <w:rFonts w:eastAsiaTheme="minorEastAsia"/>
              <w:noProof/>
              <w:lang w:val="de-CH" w:eastAsia="de-CH"/>
            </w:rPr>
          </w:pPr>
          <w:ins w:id="118" w:author="Lars Müggler" w:date="2019-11-13T21:44:00Z">
            <w:r w:rsidRPr="0050586F">
              <w:rPr>
                <w:rStyle w:val="Hyperlink"/>
                <w:noProof/>
              </w:rPr>
              <w:fldChar w:fldCharType="begin"/>
            </w:r>
            <w:r w:rsidRPr="0050586F">
              <w:rPr>
                <w:rStyle w:val="Hyperlink"/>
                <w:noProof/>
              </w:rPr>
              <w:instrText xml:space="preserve"> </w:instrText>
            </w:r>
            <w:r>
              <w:rPr>
                <w:noProof/>
              </w:rPr>
              <w:instrText>HYPERLINK \l "_Toc24573933"</w:instrText>
            </w:r>
            <w:r w:rsidRPr="0050586F">
              <w:rPr>
                <w:rStyle w:val="Hyperlink"/>
                <w:noProof/>
              </w:rPr>
              <w:instrText xml:space="preserve"> </w:instrText>
            </w:r>
            <w:r w:rsidRPr="0050586F">
              <w:rPr>
                <w:rStyle w:val="Hyperlink"/>
                <w:noProof/>
              </w:rPr>
              <w:fldChar w:fldCharType="separate"/>
            </w:r>
            <w:r w:rsidRPr="0050586F">
              <w:rPr>
                <w:rStyle w:val="Hyperlink"/>
                <w:i/>
                <w:iCs/>
                <w:noProof/>
              </w:rPr>
              <w:t>4.2.2.</w:t>
            </w:r>
            <w:r>
              <w:rPr>
                <w:rFonts w:eastAsiaTheme="minorEastAsia"/>
                <w:noProof/>
                <w:lang w:val="de-CH" w:eastAsia="de-CH"/>
              </w:rPr>
              <w:tab/>
            </w:r>
            <w:r w:rsidRPr="0050586F">
              <w:rPr>
                <w:rStyle w:val="Hyperlink"/>
                <w:i/>
                <w:iCs/>
                <w:noProof/>
              </w:rPr>
              <w:t>Simulation</w:t>
            </w:r>
            <w:r>
              <w:rPr>
                <w:noProof/>
                <w:webHidden/>
              </w:rPr>
              <w:tab/>
            </w:r>
            <w:r>
              <w:rPr>
                <w:noProof/>
                <w:webHidden/>
              </w:rPr>
              <w:fldChar w:fldCharType="begin"/>
            </w:r>
            <w:r>
              <w:rPr>
                <w:noProof/>
                <w:webHidden/>
              </w:rPr>
              <w:instrText xml:space="preserve"> PAGEREF _Toc24573933 \h </w:instrText>
            </w:r>
          </w:ins>
          <w:r>
            <w:rPr>
              <w:noProof/>
              <w:webHidden/>
            </w:rPr>
          </w:r>
          <w:r>
            <w:rPr>
              <w:noProof/>
              <w:webHidden/>
            </w:rPr>
            <w:fldChar w:fldCharType="separate"/>
          </w:r>
          <w:ins w:id="119" w:author="Lars Müggler" w:date="2019-11-13T21:44:00Z">
            <w:r>
              <w:rPr>
                <w:noProof/>
                <w:webHidden/>
              </w:rPr>
              <w:t>9</w:t>
            </w:r>
            <w:r>
              <w:rPr>
                <w:noProof/>
                <w:webHidden/>
              </w:rPr>
              <w:fldChar w:fldCharType="end"/>
            </w:r>
            <w:r w:rsidRPr="0050586F">
              <w:rPr>
                <w:rStyle w:val="Hyperlink"/>
                <w:noProof/>
              </w:rPr>
              <w:fldChar w:fldCharType="end"/>
            </w:r>
          </w:ins>
        </w:p>
        <w:p w14:paraId="7CFD589B" w14:textId="05F49681" w:rsidR="00AA1173" w:rsidRDefault="00AA1173">
          <w:pPr>
            <w:pStyle w:val="Verzeichnis3"/>
            <w:tabs>
              <w:tab w:val="left" w:pos="1320"/>
              <w:tab w:val="right" w:leader="dot" w:pos="8494"/>
            </w:tabs>
            <w:rPr>
              <w:ins w:id="120" w:author="Lars Müggler" w:date="2019-11-13T21:44:00Z"/>
              <w:rFonts w:eastAsiaTheme="minorEastAsia"/>
              <w:noProof/>
              <w:lang w:val="de-CH" w:eastAsia="de-CH"/>
            </w:rPr>
          </w:pPr>
          <w:ins w:id="121" w:author="Lars Müggler" w:date="2019-11-13T21:44:00Z">
            <w:r w:rsidRPr="0050586F">
              <w:rPr>
                <w:rStyle w:val="Hyperlink"/>
                <w:noProof/>
              </w:rPr>
              <w:fldChar w:fldCharType="begin"/>
            </w:r>
            <w:r w:rsidRPr="0050586F">
              <w:rPr>
                <w:rStyle w:val="Hyperlink"/>
                <w:noProof/>
              </w:rPr>
              <w:instrText xml:space="preserve"> </w:instrText>
            </w:r>
            <w:r>
              <w:rPr>
                <w:noProof/>
              </w:rPr>
              <w:instrText>HYPERLINK \l "_Toc24573934"</w:instrText>
            </w:r>
            <w:r w:rsidRPr="0050586F">
              <w:rPr>
                <w:rStyle w:val="Hyperlink"/>
                <w:noProof/>
              </w:rPr>
              <w:instrText xml:space="preserve"> </w:instrText>
            </w:r>
            <w:r w:rsidRPr="0050586F">
              <w:rPr>
                <w:rStyle w:val="Hyperlink"/>
                <w:noProof/>
              </w:rPr>
              <w:fldChar w:fldCharType="separate"/>
            </w:r>
            <w:r w:rsidRPr="0050586F">
              <w:rPr>
                <w:rStyle w:val="Hyperlink"/>
                <w:i/>
                <w:iCs/>
                <w:noProof/>
              </w:rPr>
              <w:t>4.2.3.</w:t>
            </w:r>
            <w:r>
              <w:rPr>
                <w:rFonts w:eastAsiaTheme="minorEastAsia"/>
                <w:noProof/>
                <w:lang w:val="de-CH" w:eastAsia="de-CH"/>
              </w:rPr>
              <w:tab/>
            </w:r>
            <w:r w:rsidRPr="0050586F">
              <w:rPr>
                <w:rStyle w:val="Hyperlink"/>
                <w:i/>
                <w:iCs/>
                <w:noProof/>
              </w:rPr>
              <w:t>Component value</w:t>
            </w:r>
            <w:r>
              <w:rPr>
                <w:noProof/>
                <w:webHidden/>
              </w:rPr>
              <w:tab/>
            </w:r>
            <w:r>
              <w:rPr>
                <w:noProof/>
                <w:webHidden/>
              </w:rPr>
              <w:fldChar w:fldCharType="begin"/>
            </w:r>
            <w:r>
              <w:rPr>
                <w:noProof/>
                <w:webHidden/>
              </w:rPr>
              <w:instrText xml:space="preserve"> PAGEREF _Toc24573934 \h </w:instrText>
            </w:r>
          </w:ins>
          <w:r>
            <w:rPr>
              <w:noProof/>
              <w:webHidden/>
            </w:rPr>
          </w:r>
          <w:r>
            <w:rPr>
              <w:noProof/>
              <w:webHidden/>
            </w:rPr>
            <w:fldChar w:fldCharType="separate"/>
          </w:r>
          <w:ins w:id="122" w:author="Lars Müggler" w:date="2019-11-13T21:44:00Z">
            <w:r>
              <w:rPr>
                <w:noProof/>
                <w:webHidden/>
              </w:rPr>
              <w:t>10</w:t>
            </w:r>
            <w:r>
              <w:rPr>
                <w:noProof/>
                <w:webHidden/>
              </w:rPr>
              <w:fldChar w:fldCharType="end"/>
            </w:r>
            <w:r w:rsidRPr="0050586F">
              <w:rPr>
                <w:rStyle w:val="Hyperlink"/>
                <w:noProof/>
              </w:rPr>
              <w:fldChar w:fldCharType="end"/>
            </w:r>
          </w:ins>
        </w:p>
        <w:p w14:paraId="1E3D2F37" w14:textId="2B3D18A6" w:rsidR="00AA1173" w:rsidRDefault="00AA1173">
          <w:pPr>
            <w:pStyle w:val="Verzeichnis2"/>
            <w:tabs>
              <w:tab w:val="left" w:pos="880"/>
              <w:tab w:val="right" w:leader="dot" w:pos="8494"/>
            </w:tabs>
            <w:rPr>
              <w:ins w:id="123" w:author="Lars Müggler" w:date="2019-11-13T21:44:00Z"/>
              <w:rFonts w:eastAsiaTheme="minorEastAsia"/>
              <w:noProof/>
              <w:lang w:val="de-CH" w:eastAsia="de-CH"/>
            </w:rPr>
          </w:pPr>
          <w:ins w:id="124" w:author="Lars Müggler" w:date="2019-11-13T21:44:00Z">
            <w:r w:rsidRPr="0050586F">
              <w:rPr>
                <w:rStyle w:val="Hyperlink"/>
                <w:noProof/>
              </w:rPr>
              <w:fldChar w:fldCharType="begin"/>
            </w:r>
            <w:r w:rsidRPr="0050586F">
              <w:rPr>
                <w:rStyle w:val="Hyperlink"/>
                <w:noProof/>
              </w:rPr>
              <w:instrText xml:space="preserve"> </w:instrText>
            </w:r>
            <w:r>
              <w:rPr>
                <w:noProof/>
              </w:rPr>
              <w:instrText>HYPERLINK \l "_Toc24573935"</w:instrText>
            </w:r>
            <w:r w:rsidRPr="0050586F">
              <w:rPr>
                <w:rStyle w:val="Hyperlink"/>
                <w:noProof/>
              </w:rPr>
              <w:instrText xml:space="preserve"> </w:instrText>
            </w:r>
            <w:r w:rsidRPr="0050586F">
              <w:rPr>
                <w:rStyle w:val="Hyperlink"/>
                <w:noProof/>
              </w:rPr>
              <w:fldChar w:fldCharType="separate"/>
            </w:r>
            <w:r w:rsidRPr="0050586F">
              <w:rPr>
                <w:rStyle w:val="Hyperlink"/>
                <w:noProof/>
              </w:rPr>
              <w:t>4.3.</w:t>
            </w:r>
            <w:r>
              <w:rPr>
                <w:rFonts w:eastAsiaTheme="minorEastAsia"/>
                <w:noProof/>
                <w:lang w:val="de-CH" w:eastAsia="de-CH"/>
              </w:rPr>
              <w:tab/>
            </w:r>
            <w:r w:rsidRPr="0050586F">
              <w:rPr>
                <w:rStyle w:val="Hyperlink"/>
                <w:noProof/>
              </w:rPr>
              <w:t>Supply</w:t>
            </w:r>
            <w:r>
              <w:rPr>
                <w:noProof/>
                <w:webHidden/>
              </w:rPr>
              <w:tab/>
            </w:r>
            <w:r>
              <w:rPr>
                <w:noProof/>
                <w:webHidden/>
              </w:rPr>
              <w:fldChar w:fldCharType="begin"/>
            </w:r>
            <w:r>
              <w:rPr>
                <w:noProof/>
                <w:webHidden/>
              </w:rPr>
              <w:instrText xml:space="preserve"> PAGEREF _Toc24573935 \h </w:instrText>
            </w:r>
          </w:ins>
          <w:r>
            <w:rPr>
              <w:noProof/>
              <w:webHidden/>
            </w:rPr>
          </w:r>
          <w:r>
            <w:rPr>
              <w:noProof/>
              <w:webHidden/>
            </w:rPr>
            <w:fldChar w:fldCharType="separate"/>
          </w:r>
          <w:ins w:id="125" w:author="Lars Müggler" w:date="2019-11-13T21:44:00Z">
            <w:r>
              <w:rPr>
                <w:noProof/>
                <w:webHidden/>
              </w:rPr>
              <w:t>11</w:t>
            </w:r>
            <w:r>
              <w:rPr>
                <w:noProof/>
                <w:webHidden/>
              </w:rPr>
              <w:fldChar w:fldCharType="end"/>
            </w:r>
            <w:r w:rsidRPr="0050586F">
              <w:rPr>
                <w:rStyle w:val="Hyperlink"/>
                <w:noProof/>
              </w:rPr>
              <w:fldChar w:fldCharType="end"/>
            </w:r>
          </w:ins>
        </w:p>
        <w:p w14:paraId="2C492307" w14:textId="783559EC" w:rsidR="00AA1173" w:rsidRDefault="00AA1173">
          <w:pPr>
            <w:pStyle w:val="Verzeichnis3"/>
            <w:tabs>
              <w:tab w:val="left" w:pos="1320"/>
              <w:tab w:val="right" w:leader="dot" w:pos="8494"/>
            </w:tabs>
            <w:rPr>
              <w:ins w:id="126" w:author="Lars Müggler" w:date="2019-11-13T21:44:00Z"/>
              <w:rFonts w:eastAsiaTheme="minorEastAsia"/>
              <w:noProof/>
              <w:lang w:val="de-CH" w:eastAsia="de-CH"/>
            </w:rPr>
          </w:pPr>
          <w:ins w:id="127" w:author="Lars Müggler" w:date="2019-11-13T21:44:00Z">
            <w:r w:rsidRPr="0050586F">
              <w:rPr>
                <w:rStyle w:val="Hyperlink"/>
                <w:noProof/>
              </w:rPr>
              <w:fldChar w:fldCharType="begin"/>
            </w:r>
            <w:r w:rsidRPr="0050586F">
              <w:rPr>
                <w:rStyle w:val="Hyperlink"/>
                <w:noProof/>
              </w:rPr>
              <w:instrText xml:space="preserve"> </w:instrText>
            </w:r>
            <w:r>
              <w:rPr>
                <w:noProof/>
              </w:rPr>
              <w:instrText>HYPERLINK \l "_Toc24573936"</w:instrText>
            </w:r>
            <w:r w:rsidRPr="0050586F">
              <w:rPr>
                <w:rStyle w:val="Hyperlink"/>
                <w:noProof/>
              </w:rPr>
              <w:instrText xml:space="preserve"> </w:instrText>
            </w:r>
            <w:r w:rsidRPr="0050586F">
              <w:rPr>
                <w:rStyle w:val="Hyperlink"/>
                <w:noProof/>
              </w:rPr>
              <w:fldChar w:fldCharType="separate"/>
            </w:r>
            <w:r w:rsidRPr="0050586F">
              <w:rPr>
                <w:rStyle w:val="Hyperlink"/>
                <w:i/>
                <w:iCs/>
                <w:noProof/>
              </w:rPr>
              <w:t>4.3.1.</w:t>
            </w:r>
            <w:r>
              <w:rPr>
                <w:rFonts w:eastAsiaTheme="minorEastAsia"/>
                <w:noProof/>
                <w:lang w:val="de-CH" w:eastAsia="de-CH"/>
              </w:rPr>
              <w:tab/>
            </w:r>
            <w:r w:rsidRPr="0050586F">
              <w:rPr>
                <w:rStyle w:val="Hyperlink"/>
                <w:i/>
                <w:iCs/>
                <w:noProof/>
              </w:rPr>
              <w:t>Schematics</w:t>
            </w:r>
            <w:r>
              <w:rPr>
                <w:noProof/>
                <w:webHidden/>
              </w:rPr>
              <w:tab/>
            </w:r>
            <w:r>
              <w:rPr>
                <w:noProof/>
                <w:webHidden/>
              </w:rPr>
              <w:fldChar w:fldCharType="begin"/>
            </w:r>
            <w:r>
              <w:rPr>
                <w:noProof/>
                <w:webHidden/>
              </w:rPr>
              <w:instrText xml:space="preserve"> PAGEREF _Toc24573936 \h </w:instrText>
            </w:r>
          </w:ins>
          <w:r>
            <w:rPr>
              <w:noProof/>
              <w:webHidden/>
            </w:rPr>
          </w:r>
          <w:r>
            <w:rPr>
              <w:noProof/>
              <w:webHidden/>
            </w:rPr>
            <w:fldChar w:fldCharType="separate"/>
          </w:r>
          <w:ins w:id="128" w:author="Lars Müggler" w:date="2019-11-13T21:44:00Z">
            <w:r>
              <w:rPr>
                <w:noProof/>
                <w:webHidden/>
              </w:rPr>
              <w:t>11</w:t>
            </w:r>
            <w:r>
              <w:rPr>
                <w:noProof/>
                <w:webHidden/>
              </w:rPr>
              <w:fldChar w:fldCharType="end"/>
            </w:r>
            <w:r w:rsidRPr="0050586F">
              <w:rPr>
                <w:rStyle w:val="Hyperlink"/>
                <w:noProof/>
              </w:rPr>
              <w:fldChar w:fldCharType="end"/>
            </w:r>
          </w:ins>
        </w:p>
        <w:p w14:paraId="0CD1996A" w14:textId="7ADE62E1" w:rsidR="00AA1173" w:rsidRDefault="00AA1173">
          <w:pPr>
            <w:pStyle w:val="Verzeichnis2"/>
            <w:tabs>
              <w:tab w:val="left" w:pos="880"/>
              <w:tab w:val="right" w:leader="dot" w:pos="8494"/>
            </w:tabs>
            <w:rPr>
              <w:ins w:id="129" w:author="Lars Müggler" w:date="2019-11-13T21:44:00Z"/>
              <w:rFonts w:eastAsiaTheme="minorEastAsia"/>
              <w:noProof/>
              <w:lang w:val="de-CH" w:eastAsia="de-CH"/>
            </w:rPr>
          </w:pPr>
          <w:ins w:id="130" w:author="Lars Müggler" w:date="2019-11-13T21:44:00Z">
            <w:r w:rsidRPr="0050586F">
              <w:rPr>
                <w:rStyle w:val="Hyperlink"/>
                <w:noProof/>
              </w:rPr>
              <w:fldChar w:fldCharType="begin"/>
            </w:r>
            <w:r w:rsidRPr="0050586F">
              <w:rPr>
                <w:rStyle w:val="Hyperlink"/>
                <w:noProof/>
              </w:rPr>
              <w:instrText xml:space="preserve"> </w:instrText>
            </w:r>
            <w:r>
              <w:rPr>
                <w:noProof/>
              </w:rPr>
              <w:instrText>HYPERLINK \l "_Toc24573937"</w:instrText>
            </w:r>
            <w:r w:rsidRPr="0050586F">
              <w:rPr>
                <w:rStyle w:val="Hyperlink"/>
                <w:noProof/>
              </w:rPr>
              <w:instrText xml:space="preserve"> </w:instrText>
            </w:r>
            <w:r w:rsidRPr="0050586F">
              <w:rPr>
                <w:rStyle w:val="Hyperlink"/>
                <w:noProof/>
              </w:rPr>
              <w:fldChar w:fldCharType="separate"/>
            </w:r>
            <w:r w:rsidRPr="0050586F">
              <w:rPr>
                <w:rStyle w:val="Hyperlink"/>
                <w:noProof/>
              </w:rPr>
              <w:t>4.4.</w:t>
            </w:r>
            <w:r>
              <w:rPr>
                <w:rFonts w:eastAsiaTheme="minorEastAsia"/>
                <w:noProof/>
                <w:lang w:val="de-CH" w:eastAsia="de-CH"/>
              </w:rPr>
              <w:tab/>
            </w:r>
            <w:r w:rsidRPr="0050586F">
              <w:rPr>
                <w:rStyle w:val="Hyperlink"/>
                <w:noProof/>
              </w:rPr>
              <w:t>uC Connector</w:t>
            </w:r>
            <w:r>
              <w:rPr>
                <w:noProof/>
                <w:webHidden/>
              </w:rPr>
              <w:tab/>
            </w:r>
            <w:r>
              <w:rPr>
                <w:noProof/>
                <w:webHidden/>
              </w:rPr>
              <w:fldChar w:fldCharType="begin"/>
            </w:r>
            <w:r>
              <w:rPr>
                <w:noProof/>
                <w:webHidden/>
              </w:rPr>
              <w:instrText xml:space="preserve"> PAGEREF _Toc24573937 \h </w:instrText>
            </w:r>
          </w:ins>
          <w:r>
            <w:rPr>
              <w:noProof/>
              <w:webHidden/>
            </w:rPr>
          </w:r>
          <w:r>
            <w:rPr>
              <w:noProof/>
              <w:webHidden/>
            </w:rPr>
            <w:fldChar w:fldCharType="separate"/>
          </w:r>
          <w:ins w:id="131" w:author="Lars Müggler" w:date="2019-11-13T21:44:00Z">
            <w:r>
              <w:rPr>
                <w:noProof/>
                <w:webHidden/>
              </w:rPr>
              <w:t>11</w:t>
            </w:r>
            <w:r>
              <w:rPr>
                <w:noProof/>
                <w:webHidden/>
              </w:rPr>
              <w:fldChar w:fldCharType="end"/>
            </w:r>
            <w:r w:rsidRPr="0050586F">
              <w:rPr>
                <w:rStyle w:val="Hyperlink"/>
                <w:noProof/>
              </w:rPr>
              <w:fldChar w:fldCharType="end"/>
            </w:r>
          </w:ins>
        </w:p>
        <w:p w14:paraId="5FF73120" w14:textId="0F09EA65" w:rsidR="00AA1173" w:rsidRDefault="00AA1173">
          <w:pPr>
            <w:pStyle w:val="Verzeichnis1"/>
            <w:rPr>
              <w:ins w:id="132" w:author="Lars Müggler" w:date="2019-11-13T21:44:00Z"/>
              <w:rFonts w:eastAsiaTheme="minorEastAsia"/>
              <w:noProof/>
              <w:lang w:val="de-CH" w:eastAsia="de-CH"/>
            </w:rPr>
          </w:pPr>
          <w:ins w:id="133" w:author="Lars Müggler" w:date="2019-11-13T21:44:00Z">
            <w:r w:rsidRPr="0050586F">
              <w:rPr>
                <w:rStyle w:val="Hyperlink"/>
                <w:noProof/>
              </w:rPr>
              <w:fldChar w:fldCharType="begin"/>
            </w:r>
            <w:r w:rsidRPr="0050586F">
              <w:rPr>
                <w:rStyle w:val="Hyperlink"/>
                <w:noProof/>
              </w:rPr>
              <w:instrText xml:space="preserve"> </w:instrText>
            </w:r>
            <w:r>
              <w:rPr>
                <w:noProof/>
              </w:rPr>
              <w:instrText>HYPERLINK \l "_Toc24573938"</w:instrText>
            </w:r>
            <w:r w:rsidRPr="0050586F">
              <w:rPr>
                <w:rStyle w:val="Hyperlink"/>
                <w:noProof/>
              </w:rPr>
              <w:instrText xml:space="preserve"> </w:instrText>
            </w:r>
            <w:r w:rsidRPr="0050586F">
              <w:rPr>
                <w:rStyle w:val="Hyperlink"/>
                <w:noProof/>
              </w:rPr>
              <w:fldChar w:fldCharType="separate"/>
            </w:r>
            <w:r w:rsidRPr="0050586F">
              <w:rPr>
                <w:rStyle w:val="Hyperlink"/>
                <w:noProof/>
              </w:rPr>
              <w:t>5.</w:t>
            </w:r>
            <w:r>
              <w:rPr>
                <w:rFonts w:eastAsiaTheme="minorEastAsia"/>
                <w:noProof/>
                <w:lang w:val="de-CH" w:eastAsia="de-CH"/>
              </w:rPr>
              <w:tab/>
            </w:r>
            <w:r w:rsidRPr="0050586F">
              <w:rPr>
                <w:rStyle w:val="Hyperlink"/>
                <w:noProof/>
              </w:rPr>
              <w:t>Implementation</w:t>
            </w:r>
            <w:r>
              <w:rPr>
                <w:noProof/>
                <w:webHidden/>
              </w:rPr>
              <w:tab/>
            </w:r>
            <w:r>
              <w:rPr>
                <w:noProof/>
                <w:webHidden/>
              </w:rPr>
              <w:fldChar w:fldCharType="begin"/>
            </w:r>
            <w:r>
              <w:rPr>
                <w:noProof/>
                <w:webHidden/>
              </w:rPr>
              <w:instrText xml:space="preserve"> PAGEREF _Toc24573938 \h </w:instrText>
            </w:r>
          </w:ins>
          <w:r>
            <w:rPr>
              <w:noProof/>
              <w:webHidden/>
            </w:rPr>
          </w:r>
          <w:r>
            <w:rPr>
              <w:noProof/>
              <w:webHidden/>
            </w:rPr>
            <w:fldChar w:fldCharType="separate"/>
          </w:r>
          <w:ins w:id="134" w:author="Lars Müggler" w:date="2019-11-13T21:44:00Z">
            <w:r>
              <w:rPr>
                <w:noProof/>
                <w:webHidden/>
              </w:rPr>
              <w:t>12</w:t>
            </w:r>
            <w:r>
              <w:rPr>
                <w:noProof/>
                <w:webHidden/>
              </w:rPr>
              <w:fldChar w:fldCharType="end"/>
            </w:r>
            <w:r w:rsidRPr="0050586F">
              <w:rPr>
                <w:rStyle w:val="Hyperlink"/>
                <w:noProof/>
              </w:rPr>
              <w:fldChar w:fldCharType="end"/>
            </w:r>
          </w:ins>
        </w:p>
        <w:p w14:paraId="29248C9E" w14:textId="580AA61F" w:rsidR="00AA1173" w:rsidRDefault="00AA1173">
          <w:pPr>
            <w:pStyle w:val="Verzeichnis1"/>
            <w:rPr>
              <w:ins w:id="135" w:author="Lars Müggler" w:date="2019-11-13T21:44:00Z"/>
              <w:rFonts w:eastAsiaTheme="minorEastAsia"/>
              <w:noProof/>
              <w:lang w:val="de-CH" w:eastAsia="de-CH"/>
            </w:rPr>
          </w:pPr>
          <w:ins w:id="136" w:author="Lars Müggler" w:date="2019-11-13T21:44:00Z">
            <w:r w:rsidRPr="0050586F">
              <w:rPr>
                <w:rStyle w:val="Hyperlink"/>
                <w:noProof/>
              </w:rPr>
              <w:fldChar w:fldCharType="begin"/>
            </w:r>
            <w:r w:rsidRPr="0050586F">
              <w:rPr>
                <w:rStyle w:val="Hyperlink"/>
                <w:noProof/>
              </w:rPr>
              <w:instrText xml:space="preserve"> </w:instrText>
            </w:r>
            <w:r>
              <w:rPr>
                <w:noProof/>
              </w:rPr>
              <w:instrText>HYPERLINK \l "_Toc24573939"</w:instrText>
            </w:r>
            <w:r w:rsidRPr="0050586F">
              <w:rPr>
                <w:rStyle w:val="Hyperlink"/>
                <w:noProof/>
              </w:rPr>
              <w:instrText xml:space="preserve"> </w:instrText>
            </w:r>
            <w:r w:rsidRPr="0050586F">
              <w:rPr>
                <w:rStyle w:val="Hyperlink"/>
                <w:noProof/>
              </w:rPr>
              <w:fldChar w:fldCharType="separate"/>
            </w:r>
            <w:r w:rsidRPr="0050586F">
              <w:rPr>
                <w:rStyle w:val="Hyperlink"/>
                <w:noProof/>
              </w:rPr>
              <w:t>6.</w:t>
            </w:r>
            <w:r>
              <w:rPr>
                <w:rFonts w:eastAsiaTheme="minorEastAsia"/>
                <w:noProof/>
                <w:lang w:val="de-CH" w:eastAsia="de-CH"/>
              </w:rPr>
              <w:tab/>
            </w:r>
            <w:r w:rsidRPr="0050586F">
              <w:rPr>
                <w:rStyle w:val="Hyperlink"/>
                <w:noProof/>
              </w:rPr>
              <w:t>Test</w:t>
            </w:r>
            <w:r>
              <w:rPr>
                <w:noProof/>
                <w:webHidden/>
              </w:rPr>
              <w:tab/>
            </w:r>
            <w:r>
              <w:rPr>
                <w:noProof/>
                <w:webHidden/>
              </w:rPr>
              <w:fldChar w:fldCharType="begin"/>
            </w:r>
            <w:r>
              <w:rPr>
                <w:noProof/>
                <w:webHidden/>
              </w:rPr>
              <w:instrText xml:space="preserve"> PAGEREF _Toc24573939 \h </w:instrText>
            </w:r>
          </w:ins>
          <w:r>
            <w:rPr>
              <w:noProof/>
              <w:webHidden/>
            </w:rPr>
          </w:r>
          <w:r>
            <w:rPr>
              <w:noProof/>
              <w:webHidden/>
            </w:rPr>
            <w:fldChar w:fldCharType="separate"/>
          </w:r>
          <w:ins w:id="137" w:author="Lars Müggler" w:date="2019-11-13T21:44:00Z">
            <w:r>
              <w:rPr>
                <w:noProof/>
                <w:webHidden/>
              </w:rPr>
              <w:t>13</w:t>
            </w:r>
            <w:r>
              <w:rPr>
                <w:noProof/>
                <w:webHidden/>
              </w:rPr>
              <w:fldChar w:fldCharType="end"/>
            </w:r>
            <w:r w:rsidRPr="0050586F">
              <w:rPr>
                <w:rStyle w:val="Hyperlink"/>
                <w:noProof/>
              </w:rPr>
              <w:fldChar w:fldCharType="end"/>
            </w:r>
          </w:ins>
        </w:p>
        <w:p w14:paraId="7A3343C4" w14:textId="158F0ECA" w:rsidR="00AA1173" w:rsidRDefault="00AA1173">
          <w:pPr>
            <w:pStyle w:val="Verzeichnis1"/>
            <w:rPr>
              <w:ins w:id="138" w:author="Lars Müggler" w:date="2019-11-13T21:44:00Z"/>
              <w:rFonts w:eastAsiaTheme="minorEastAsia"/>
              <w:noProof/>
              <w:lang w:val="de-CH" w:eastAsia="de-CH"/>
            </w:rPr>
          </w:pPr>
          <w:ins w:id="139" w:author="Lars Müggler" w:date="2019-11-13T21:44:00Z">
            <w:r w:rsidRPr="0050586F">
              <w:rPr>
                <w:rStyle w:val="Hyperlink"/>
                <w:noProof/>
              </w:rPr>
              <w:fldChar w:fldCharType="begin"/>
            </w:r>
            <w:r w:rsidRPr="0050586F">
              <w:rPr>
                <w:rStyle w:val="Hyperlink"/>
                <w:noProof/>
              </w:rPr>
              <w:instrText xml:space="preserve"> </w:instrText>
            </w:r>
            <w:r>
              <w:rPr>
                <w:noProof/>
              </w:rPr>
              <w:instrText>HYPERLINK \l "_Toc24573940"</w:instrText>
            </w:r>
            <w:r w:rsidRPr="0050586F">
              <w:rPr>
                <w:rStyle w:val="Hyperlink"/>
                <w:noProof/>
              </w:rPr>
              <w:instrText xml:space="preserve"> </w:instrText>
            </w:r>
            <w:r w:rsidRPr="0050586F">
              <w:rPr>
                <w:rStyle w:val="Hyperlink"/>
                <w:noProof/>
              </w:rPr>
              <w:fldChar w:fldCharType="separate"/>
            </w:r>
            <w:r w:rsidRPr="0050586F">
              <w:rPr>
                <w:rStyle w:val="Hyperlink"/>
                <w:noProof/>
              </w:rPr>
              <w:t>7.</w:t>
            </w:r>
            <w:r>
              <w:rPr>
                <w:rFonts w:eastAsiaTheme="minorEastAsia"/>
                <w:noProof/>
                <w:lang w:val="de-CH" w:eastAsia="de-CH"/>
              </w:rPr>
              <w:tab/>
            </w:r>
            <w:r w:rsidRPr="0050586F">
              <w:rPr>
                <w:rStyle w:val="Hyperlink"/>
                <w:noProof/>
              </w:rPr>
              <w:t>Project management</w:t>
            </w:r>
            <w:r>
              <w:rPr>
                <w:noProof/>
                <w:webHidden/>
              </w:rPr>
              <w:tab/>
            </w:r>
            <w:r>
              <w:rPr>
                <w:noProof/>
                <w:webHidden/>
              </w:rPr>
              <w:fldChar w:fldCharType="begin"/>
            </w:r>
            <w:r>
              <w:rPr>
                <w:noProof/>
                <w:webHidden/>
              </w:rPr>
              <w:instrText xml:space="preserve"> PAGEREF _Toc24573940 \h </w:instrText>
            </w:r>
          </w:ins>
          <w:r>
            <w:rPr>
              <w:noProof/>
              <w:webHidden/>
            </w:rPr>
          </w:r>
          <w:r>
            <w:rPr>
              <w:noProof/>
              <w:webHidden/>
            </w:rPr>
            <w:fldChar w:fldCharType="separate"/>
          </w:r>
          <w:ins w:id="140" w:author="Lars Müggler" w:date="2019-11-13T21:44:00Z">
            <w:r>
              <w:rPr>
                <w:noProof/>
                <w:webHidden/>
              </w:rPr>
              <w:t>14</w:t>
            </w:r>
            <w:r>
              <w:rPr>
                <w:noProof/>
                <w:webHidden/>
              </w:rPr>
              <w:fldChar w:fldCharType="end"/>
            </w:r>
            <w:r w:rsidRPr="0050586F">
              <w:rPr>
                <w:rStyle w:val="Hyperlink"/>
                <w:noProof/>
              </w:rPr>
              <w:fldChar w:fldCharType="end"/>
            </w:r>
          </w:ins>
        </w:p>
        <w:p w14:paraId="1BBBA327" w14:textId="6EB95AE5" w:rsidR="00AA1173" w:rsidRDefault="00AA1173">
          <w:pPr>
            <w:pStyle w:val="Verzeichnis1"/>
            <w:rPr>
              <w:ins w:id="141" w:author="Lars Müggler" w:date="2019-11-13T21:44:00Z"/>
              <w:rFonts w:eastAsiaTheme="minorEastAsia"/>
              <w:noProof/>
              <w:lang w:val="de-CH" w:eastAsia="de-CH"/>
            </w:rPr>
          </w:pPr>
          <w:ins w:id="142" w:author="Lars Müggler" w:date="2019-11-13T21:44:00Z">
            <w:r w:rsidRPr="0050586F">
              <w:rPr>
                <w:rStyle w:val="Hyperlink"/>
                <w:noProof/>
              </w:rPr>
              <w:fldChar w:fldCharType="begin"/>
            </w:r>
            <w:r w:rsidRPr="0050586F">
              <w:rPr>
                <w:rStyle w:val="Hyperlink"/>
                <w:noProof/>
              </w:rPr>
              <w:instrText xml:space="preserve"> </w:instrText>
            </w:r>
            <w:r>
              <w:rPr>
                <w:noProof/>
              </w:rPr>
              <w:instrText>HYPERLINK \l "_Toc24573941"</w:instrText>
            </w:r>
            <w:r w:rsidRPr="0050586F">
              <w:rPr>
                <w:rStyle w:val="Hyperlink"/>
                <w:noProof/>
              </w:rPr>
              <w:instrText xml:space="preserve"> </w:instrText>
            </w:r>
            <w:r w:rsidRPr="0050586F">
              <w:rPr>
                <w:rStyle w:val="Hyperlink"/>
                <w:noProof/>
              </w:rPr>
              <w:fldChar w:fldCharType="separate"/>
            </w:r>
            <w:r w:rsidRPr="0050586F">
              <w:rPr>
                <w:rStyle w:val="Hyperlink"/>
                <w:noProof/>
              </w:rPr>
              <w:t>8.</w:t>
            </w:r>
            <w:r>
              <w:rPr>
                <w:rFonts w:eastAsiaTheme="minorEastAsia"/>
                <w:noProof/>
                <w:lang w:val="de-CH" w:eastAsia="de-CH"/>
              </w:rPr>
              <w:tab/>
            </w:r>
            <w:r w:rsidRPr="0050586F">
              <w:rPr>
                <w:rStyle w:val="Hyperlink"/>
                <w:noProof/>
              </w:rPr>
              <w:t>Conclusion</w:t>
            </w:r>
            <w:r>
              <w:rPr>
                <w:noProof/>
                <w:webHidden/>
              </w:rPr>
              <w:tab/>
            </w:r>
            <w:r>
              <w:rPr>
                <w:noProof/>
                <w:webHidden/>
              </w:rPr>
              <w:fldChar w:fldCharType="begin"/>
            </w:r>
            <w:r>
              <w:rPr>
                <w:noProof/>
                <w:webHidden/>
              </w:rPr>
              <w:instrText xml:space="preserve"> PAGEREF _Toc24573941 \h </w:instrText>
            </w:r>
          </w:ins>
          <w:r>
            <w:rPr>
              <w:noProof/>
              <w:webHidden/>
            </w:rPr>
          </w:r>
          <w:r>
            <w:rPr>
              <w:noProof/>
              <w:webHidden/>
            </w:rPr>
            <w:fldChar w:fldCharType="separate"/>
          </w:r>
          <w:ins w:id="143" w:author="Lars Müggler" w:date="2019-11-13T21:44:00Z">
            <w:r>
              <w:rPr>
                <w:noProof/>
                <w:webHidden/>
              </w:rPr>
              <w:t>14</w:t>
            </w:r>
            <w:r>
              <w:rPr>
                <w:noProof/>
                <w:webHidden/>
              </w:rPr>
              <w:fldChar w:fldCharType="end"/>
            </w:r>
            <w:r w:rsidRPr="0050586F">
              <w:rPr>
                <w:rStyle w:val="Hyperlink"/>
                <w:noProof/>
              </w:rPr>
              <w:fldChar w:fldCharType="end"/>
            </w:r>
          </w:ins>
        </w:p>
        <w:p w14:paraId="086EC6D8" w14:textId="5ADE3BB2" w:rsidR="00AA1173" w:rsidRDefault="00AA1173">
          <w:pPr>
            <w:pStyle w:val="Verzeichnis1"/>
            <w:rPr>
              <w:ins w:id="144" w:author="Lars Müggler" w:date="2019-11-13T21:44:00Z"/>
              <w:rFonts w:eastAsiaTheme="minorEastAsia"/>
              <w:noProof/>
              <w:lang w:val="de-CH" w:eastAsia="de-CH"/>
            </w:rPr>
          </w:pPr>
          <w:ins w:id="145" w:author="Lars Müggler" w:date="2019-11-13T21:44:00Z">
            <w:r w:rsidRPr="0050586F">
              <w:rPr>
                <w:rStyle w:val="Hyperlink"/>
                <w:noProof/>
              </w:rPr>
              <w:fldChar w:fldCharType="begin"/>
            </w:r>
            <w:r w:rsidRPr="0050586F">
              <w:rPr>
                <w:rStyle w:val="Hyperlink"/>
                <w:noProof/>
              </w:rPr>
              <w:instrText xml:space="preserve"> </w:instrText>
            </w:r>
            <w:r>
              <w:rPr>
                <w:noProof/>
              </w:rPr>
              <w:instrText>HYPERLINK \l "_Toc24573943"</w:instrText>
            </w:r>
            <w:r w:rsidRPr="0050586F">
              <w:rPr>
                <w:rStyle w:val="Hyperlink"/>
                <w:noProof/>
              </w:rPr>
              <w:instrText xml:space="preserve"> </w:instrText>
            </w:r>
            <w:r w:rsidRPr="0050586F">
              <w:rPr>
                <w:rStyle w:val="Hyperlink"/>
                <w:noProof/>
              </w:rPr>
              <w:fldChar w:fldCharType="separate"/>
            </w:r>
            <w:r w:rsidRPr="0050586F">
              <w:rPr>
                <w:rStyle w:val="Hyperlink"/>
                <w:noProof/>
              </w:rPr>
              <w:t>9.</w:t>
            </w:r>
            <w:r>
              <w:rPr>
                <w:rFonts w:eastAsiaTheme="minorEastAsia"/>
                <w:noProof/>
                <w:lang w:val="de-CH" w:eastAsia="de-CH"/>
              </w:rPr>
              <w:tab/>
            </w:r>
            <w:r w:rsidRPr="0050586F">
              <w:rPr>
                <w:rStyle w:val="Hyperlink"/>
                <w:noProof/>
              </w:rPr>
              <w:t>Appendix</w:t>
            </w:r>
            <w:r>
              <w:rPr>
                <w:noProof/>
                <w:webHidden/>
              </w:rPr>
              <w:tab/>
            </w:r>
            <w:r>
              <w:rPr>
                <w:noProof/>
                <w:webHidden/>
              </w:rPr>
              <w:fldChar w:fldCharType="begin"/>
            </w:r>
            <w:r>
              <w:rPr>
                <w:noProof/>
                <w:webHidden/>
              </w:rPr>
              <w:instrText xml:space="preserve"> PAGEREF _Toc24573943 \h </w:instrText>
            </w:r>
          </w:ins>
          <w:r>
            <w:rPr>
              <w:noProof/>
              <w:webHidden/>
            </w:rPr>
          </w:r>
          <w:r>
            <w:rPr>
              <w:noProof/>
              <w:webHidden/>
            </w:rPr>
            <w:fldChar w:fldCharType="separate"/>
          </w:r>
          <w:ins w:id="146" w:author="Lars Müggler" w:date="2019-11-13T21:44:00Z">
            <w:r>
              <w:rPr>
                <w:noProof/>
                <w:webHidden/>
              </w:rPr>
              <w:t>14</w:t>
            </w:r>
            <w:r>
              <w:rPr>
                <w:noProof/>
                <w:webHidden/>
              </w:rPr>
              <w:fldChar w:fldCharType="end"/>
            </w:r>
            <w:r w:rsidRPr="0050586F">
              <w:rPr>
                <w:rStyle w:val="Hyperlink"/>
                <w:noProof/>
              </w:rPr>
              <w:fldChar w:fldCharType="end"/>
            </w:r>
          </w:ins>
        </w:p>
        <w:p w14:paraId="1CCEFE60" w14:textId="38584F81" w:rsidR="00AA1173" w:rsidRDefault="00AA1173">
          <w:pPr>
            <w:pStyle w:val="Verzeichnis2"/>
            <w:tabs>
              <w:tab w:val="left" w:pos="880"/>
              <w:tab w:val="right" w:leader="dot" w:pos="8494"/>
            </w:tabs>
            <w:rPr>
              <w:ins w:id="147" w:author="Lars Müggler" w:date="2019-11-13T21:44:00Z"/>
              <w:rFonts w:eastAsiaTheme="minorEastAsia"/>
              <w:noProof/>
              <w:lang w:val="de-CH" w:eastAsia="de-CH"/>
            </w:rPr>
          </w:pPr>
          <w:ins w:id="148" w:author="Lars Müggler" w:date="2019-11-13T21:44:00Z">
            <w:r w:rsidRPr="0050586F">
              <w:rPr>
                <w:rStyle w:val="Hyperlink"/>
                <w:noProof/>
              </w:rPr>
              <w:fldChar w:fldCharType="begin"/>
            </w:r>
            <w:r w:rsidRPr="0050586F">
              <w:rPr>
                <w:rStyle w:val="Hyperlink"/>
                <w:noProof/>
              </w:rPr>
              <w:instrText xml:space="preserve"> </w:instrText>
            </w:r>
            <w:r>
              <w:rPr>
                <w:noProof/>
              </w:rPr>
              <w:instrText>HYPERLINK \l "_Toc24573944"</w:instrText>
            </w:r>
            <w:r w:rsidRPr="0050586F">
              <w:rPr>
                <w:rStyle w:val="Hyperlink"/>
                <w:noProof/>
              </w:rPr>
              <w:instrText xml:space="preserve"> </w:instrText>
            </w:r>
            <w:r w:rsidRPr="0050586F">
              <w:rPr>
                <w:rStyle w:val="Hyperlink"/>
                <w:noProof/>
              </w:rPr>
              <w:fldChar w:fldCharType="separate"/>
            </w:r>
            <w:r w:rsidRPr="0050586F">
              <w:rPr>
                <w:rStyle w:val="Hyperlink"/>
                <w:noProof/>
              </w:rPr>
              <w:t>9.1.</w:t>
            </w:r>
            <w:r>
              <w:rPr>
                <w:rFonts w:eastAsiaTheme="minorEastAsia"/>
                <w:noProof/>
                <w:lang w:val="de-CH" w:eastAsia="de-CH"/>
              </w:rPr>
              <w:tab/>
            </w:r>
            <w:r w:rsidRPr="0050586F">
              <w:rPr>
                <w:rStyle w:val="Hyperlink"/>
                <w:noProof/>
              </w:rPr>
              <w:t>Improvements</w:t>
            </w:r>
            <w:r>
              <w:rPr>
                <w:noProof/>
                <w:webHidden/>
              </w:rPr>
              <w:tab/>
            </w:r>
            <w:r>
              <w:rPr>
                <w:noProof/>
                <w:webHidden/>
              </w:rPr>
              <w:fldChar w:fldCharType="begin"/>
            </w:r>
            <w:r>
              <w:rPr>
                <w:noProof/>
                <w:webHidden/>
              </w:rPr>
              <w:instrText xml:space="preserve"> PAGEREF _Toc24573944 \h </w:instrText>
            </w:r>
          </w:ins>
          <w:r>
            <w:rPr>
              <w:noProof/>
              <w:webHidden/>
            </w:rPr>
          </w:r>
          <w:r>
            <w:rPr>
              <w:noProof/>
              <w:webHidden/>
            </w:rPr>
            <w:fldChar w:fldCharType="separate"/>
          </w:r>
          <w:ins w:id="149" w:author="Lars Müggler" w:date="2019-11-13T21:44:00Z">
            <w:r>
              <w:rPr>
                <w:noProof/>
                <w:webHidden/>
              </w:rPr>
              <w:t>14</w:t>
            </w:r>
            <w:r>
              <w:rPr>
                <w:noProof/>
                <w:webHidden/>
              </w:rPr>
              <w:fldChar w:fldCharType="end"/>
            </w:r>
            <w:r w:rsidRPr="0050586F">
              <w:rPr>
                <w:rStyle w:val="Hyperlink"/>
                <w:noProof/>
              </w:rPr>
              <w:fldChar w:fldCharType="end"/>
            </w:r>
          </w:ins>
        </w:p>
        <w:p w14:paraId="4C015B4D" w14:textId="73078893" w:rsidR="00AA1173" w:rsidRDefault="00AA1173">
          <w:pPr>
            <w:pStyle w:val="Verzeichnis2"/>
            <w:tabs>
              <w:tab w:val="left" w:pos="880"/>
              <w:tab w:val="right" w:leader="dot" w:pos="8494"/>
            </w:tabs>
            <w:rPr>
              <w:ins w:id="150" w:author="Lars Müggler" w:date="2019-11-13T21:44:00Z"/>
              <w:rFonts w:eastAsiaTheme="minorEastAsia"/>
              <w:noProof/>
              <w:lang w:val="de-CH" w:eastAsia="de-CH"/>
            </w:rPr>
          </w:pPr>
          <w:ins w:id="151" w:author="Lars Müggler" w:date="2019-11-13T21:44:00Z">
            <w:r w:rsidRPr="0050586F">
              <w:rPr>
                <w:rStyle w:val="Hyperlink"/>
                <w:noProof/>
              </w:rPr>
              <w:fldChar w:fldCharType="begin"/>
            </w:r>
            <w:r w:rsidRPr="0050586F">
              <w:rPr>
                <w:rStyle w:val="Hyperlink"/>
                <w:noProof/>
              </w:rPr>
              <w:instrText xml:space="preserve"> </w:instrText>
            </w:r>
            <w:r>
              <w:rPr>
                <w:noProof/>
              </w:rPr>
              <w:instrText>HYPERLINK \l "_Toc24573945"</w:instrText>
            </w:r>
            <w:r w:rsidRPr="0050586F">
              <w:rPr>
                <w:rStyle w:val="Hyperlink"/>
                <w:noProof/>
              </w:rPr>
              <w:instrText xml:space="preserve"> </w:instrText>
            </w:r>
            <w:r w:rsidRPr="0050586F">
              <w:rPr>
                <w:rStyle w:val="Hyperlink"/>
                <w:noProof/>
              </w:rPr>
              <w:fldChar w:fldCharType="separate"/>
            </w:r>
            <w:r w:rsidRPr="0050586F">
              <w:rPr>
                <w:rStyle w:val="Hyperlink"/>
                <w:noProof/>
              </w:rPr>
              <w:t>9.2.</w:t>
            </w:r>
            <w:r>
              <w:rPr>
                <w:rFonts w:eastAsiaTheme="minorEastAsia"/>
                <w:noProof/>
                <w:lang w:val="de-CH" w:eastAsia="de-CH"/>
              </w:rPr>
              <w:tab/>
            </w:r>
            <w:r w:rsidRPr="0050586F">
              <w:rPr>
                <w:rStyle w:val="Hyperlink"/>
                <w:noProof/>
              </w:rPr>
              <w:t>Tools</w:t>
            </w:r>
            <w:r>
              <w:rPr>
                <w:noProof/>
                <w:webHidden/>
              </w:rPr>
              <w:tab/>
            </w:r>
            <w:r>
              <w:rPr>
                <w:noProof/>
                <w:webHidden/>
              </w:rPr>
              <w:fldChar w:fldCharType="begin"/>
            </w:r>
            <w:r>
              <w:rPr>
                <w:noProof/>
                <w:webHidden/>
              </w:rPr>
              <w:instrText xml:space="preserve"> PAGEREF _Toc24573945 \h </w:instrText>
            </w:r>
          </w:ins>
          <w:r>
            <w:rPr>
              <w:noProof/>
              <w:webHidden/>
            </w:rPr>
          </w:r>
          <w:r>
            <w:rPr>
              <w:noProof/>
              <w:webHidden/>
            </w:rPr>
            <w:fldChar w:fldCharType="separate"/>
          </w:r>
          <w:ins w:id="152" w:author="Lars Müggler" w:date="2019-11-13T21:44:00Z">
            <w:r>
              <w:rPr>
                <w:noProof/>
                <w:webHidden/>
              </w:rPr>
              <w:t>14</w:t>
            </w:r>
            <w:r>
              <w:rPr>
                <w:noProof/>
                <w:webHidden/>
              </w:rPr>
              <w:fldChar w:fldCharType="end"/>
            </w:r>
            <w:r w:rsidRPr="0050586F">
              <w:rPr>
                <w:rStyle w:val="Hyperlink"/>
                <w:noProof/>
              </w:rPr>
              <w:fldChar w:fldCharType="end"/>
            </w:r>
          </w:ins>
        </w:p>
        <w:p w14:paraId="6B187C2D" w14:textId="3788EB29" w:rsidR="00AA1173" w:rsidRDefault="00AA1173">
          <w:pPr>
            <w:pStyle w:val="Verzeichnis2"/>
            <w:tabs>
              <w:tab w:val="left" w:pos="880"/>
              <w:tab w:val="right" w:leader="dot" w:pos="8494"/>
            </w:tabs>
            <w:rPr>
              <w:ins w:id="153" w:author="Lars Müggler" w:date="2019-11-13T21:44:00Z"/>
              <w:rFonts w:eastAsiaTheme="minorEastAsia"/>
              <w:noProof/>
              <w:lang w:val="de-CH" w:eastAsia="de-CH"/>
            </w:rPr>
          </w:pPr>
          <w:ins w:id="154" w:author="Lars Müggler" w:date="2019-11-13T21:44:00Z">
            <w:r w:rsidRPr="0050586F">
              <w:rPr>
                <w:rStyle w:val="Hyperlink"/>
                <w:noProof/>
              </w:rPr>
              <w:fldChar w:fldCharType="begin"/>
            </w:r>
            <w:r w:rsidRPr="0050586F">
              <w:rPr>
                <w:rStyle w:val="Hyperlink"/>
                <w:noProof/>
              </w:rPr>
              <w:instrText xml:space="preserve"> </w:instrText>
            </w:r>
            <w:r>
              <w:rPr>
                <w:noProof/>
              </w:rPr>
              <w:instrText>HYPERLINK \l "_Toc24573946"</w:instrText>
            </w:r>
            <w:r w:rsidRPr="0050586F">
              <w:rPr>
                <w:rStyle w:val="Hyperlink"/>
                <w:noProof/>
              </w:rPr>
              <w:instrText xml:space="preserve"> </w:instrText>
            </w:r>
            <w:r w:rsidRPr="0050586F">
              <w:rPr>
                <w:rStyle w:val="Hyperlink"/>
                <w:noProof/>
              </w:rPr>
              <w:fldChar w:fldCharType="separate"/>
            </w:r>
            <w:r w:rsidRPr="0050586F">
              <w:rPr>
                <w:rStyle w:val="Hyperlink"/>
                <w:noProof/>
              </w:rPr>
              <w:t>9.3.</w:t>
            </w:r>
            <w:r>
              <w:rPr>
                <w:rFonts w:eastAsiaTheme="minorEastAsia"/>
                <w:noProof/>
                <w:lang w:val="de-CH" w:eastAsia="de-CH"/>
              </w:rPr>
              <w:tab/>
            </w:r>
            <w:r w:rsidRPr="0050586F">
              <w:rPr>
                <w:rStyle w:val="Hyperlink"/>
                <w:noProof/>
              </w:rPr>
              <w:t>Abbreviations</w:t>
            </w:r>
            <w:r>
              <w:rPr>
                <w:noProof/>
                <w:webHidden/>
              </w:rPr>
              <w:tab/>
            </w:r>
            <w:r>
              <w:rPr>
                <w:noProof/>
                <w:webHidden/>
              </w:rPr>
              <w:fldChar w:fldCharType="begin"/>
            </w:r>
            <w:r>
              <w:rPr>
                <w:noProof/>
                <w:webHidden/>
              </w:rPr>
              <w:instrText xml:space="preserve"> PAGEREF _Toc24573946 \h </w:instrText>
            </w:r>
          </w:ins>
          <w:r>
            <w:rPr>
              <w:noProof/>
              <w:webHidden/>
            </w:rPr>
          </w:r>
          <w:r>
            <w:rPr>
              <w:noProof/>
              <w:webHidden/>
            </w:rPr>
            <w:fldChar w:fldCharType="separate"/>
          </w:r>
          <w:ins w:id="155" w:author="Lars Müggler" w:date="2019-11-13T21:44:00Z">
            <w:r>
              <w:rPr>
                <w:noProof/>
                <w:webHidden/>
              </w:rPr>
              <w:t>15</w:t>
            </w:r>
            <w:r>
              <w:rPr>
                <w:noProof/>
                <w:webHidden/>
              </w:rPr>
              <w:fldChar w:fldCharType="end"/>
            </w:r>
            <w:r w:rsidRPr="0050586F">
              <w:rPr>
                <w:rStyle w:val="Hyperlink"/>
                <w:noProof/>
              </w:rPr>
              <w:fldChar w:fldCharType="end"/>
            </w:r>
          </w:ins>
        </w:p>
        <w:p w14:paraId="77ED56DD" w14:textId="2560B712" w:rsidR="00F94DEF" w:rsidRPr="00704674" w:rsidDel="00704674" w:rsidRDefault="00F94DEF">
          <w:pPr>
            <w:pStyle w:val="Verzeichnis1"/>
            <w:rPr>
              <w:del w:id="156" w:author="Lars Müggler" w:date="2019-11-13T18:07:00Z"/>
              <w:rFonts w:eastAsiaTheme="minorEastAsia"/>
              <w:noProof/>
              <w:lang w:eastAsia="de-CH"/>
              <w:rPrChange w:id="157" w:author="Lars Müggler" w:date="2019-11-13T18:06:00Z">
                <w:rPr>
                  <w:del w:id="158" w:author="Lars Müggler" w:date="2019-11-13T18:07:00Z"/>
                  <w:rFonts w:eastAsiaTheme="minorEastAsia"/>
                  <w:noProof/>
                  <w:lang w:val="de-CH" w:eastAsia="de-CH"/>
                </w:rPr>
              </w:rPrChange>
            </w:rPr>
          </w:pPr>
          <w:del w:id="159" w:author="Lars Müggler" w:date="2019-11-13T18:07:00Z">
            <w:r w:rsidRPr="00704674" w:rsidDel="00704674">
              <w:rPr>
                <w:rPrChange w:id="160" w:author="Lars Müggler" w:date="2019-11-13T18:07:00Z">
                  <w:rPr>
                    <w:rStyle w:val="Hyperlink"/>
                    <w:noProof/>
                  </w:rPr>
                </w:rPrChange>
              </w:rPr>
              <w:delText>1.</w:delText>
            </w:r>
            <w:r w:rsidRPr="00704674" w:rsidDel="00704674">
              <w:rPr>
                <w:rFonts w:eastAsiaTheme="minorEastAsia"/>
                <w:noProof/>
                <w:lang w:eastAsia="de-CH"/>
                <w:rPrChange w:id="161" w:author="Lars Müggler" w:date="2019-11-13T18:06:00Z">
                  <w:rPr>
                    <w:rFonts w:eastAsiaTheme="minorEastAsia"/>
                    <w:noProof/>
                    <w:lang w:val="de-CH" w:eastAsia="de-CH"/>
                  </w:rPr>
                </w:rPrChange>
              </w:rPr>
              <w:tab/>
            </w:r>
            <w:r w:rsidRPr="00704674" w:rsidDel="00704674">
              <w:rPr>
                <w:rPrChange w:id="162" w:author="Lars Müggler" w:date="2019-11-13T18:07:00Z">
                  <w:rPr>
                    <w:rStyle w:val="Hyperlink"/>
                    <w:noProof/>
                  </w:rPr>
                </w:rPrChange>
              </w:rPr>
              <w:delText>Abstract</w:delText>
            </w:r>
            <w:r w:rsidRPr="00704674" w:rsidDel="00704674">
              <w:rPr>
                <w:noProof/>
                <w:webHidden/>
              </w:rPr>
              <w:tab/>
              <w:delText>4</w:delText>
            </w:r>
          </w:del>
        </w:p>
        <w:p w14:paraId="672A5EF5" w14:textId="34E33820" w:rsidR="00F94DEF" w:rsidRPr="00704674" w:rsidDel="00704674" w:rsidRDefault="00F94DEF">
          <w:pPr>
            <w:pStyle w:val="Verzeichnis2"/>
            <w:tabs>
              <w:tab w:val="left" w:pos="880"/>
              <w:tab w:val="right" w:leader="dot" w:pos="8494"/>
            </w:tabs>
            <w:rPr>
              <w:del w:id="163" w:author="Lars Müggler" w:date="2019-11-13T18:07:00Z"/>
              <w:rFonts w:eastAsiaTheme="minorEastAsia"/>
              <w:noProof/>
              <w:lang w:eastAsia="de-CH"/>
              <w:rPrChange w:id="164" w:author="Lars Müggler" w:date="2019-11-13T18:06:00Z">
                <w:rPr>
                  <w:del w:id="165" w:author="Lars Müggler" w:date="2019-11-13T18:07:00Z"/>
                  <w:rFonts w:eastAsiaTheme="minorEastAsia"/>
                  <w:noProof/>
                  <w:lang w:val="de-CH" w:eastAsia="de-CH"/>
                </w:rPr>
              </w:rPrChange>
            </w:rPr>
          </w:pPr>
          <w:del w:id="166" w:author="Lars Müggler" w:date="2019-11-13T18:07:00Z">
            <w:r w:rsidRPr="00704674" w:rsidDel="00704674">
              <w:rPr>
                <w:rPrChange w:id="167" w:author="Lars Müggler" w:date="2019-11-13T18:07:00Z">
                  <w:rPr>
                    <w:rStyle w:val="Hyperlink"/>
                    <w:noProof/>
                  </w:rPr>
                </w:rPrChange>
              </w:rPr>
              <w:delText>1.1.</w:delText>
            </w:r>
            <w:r w:rsidRPr="00704674" w:rsidDel="00704674">
              <w:rPr>
                <w:rFonts w:eastAsiaTheme="minorEastAsia"/>
                <w:noProof/>
                <w:lang w:eastAsia="de-CH"/>
                <w:rPrChange w:id="168" w:author="Lars Müggler" w:date="2019-11-13T18:06:00Z">
                  <w:rPr>
                    <w:rFonts w:eastAsiaTheme="minorEastAsia"/>
                    <w:noProof/>
                    <w:lang w:val="de-CH" w:eastAsia="de-CH"/>
                  </w:rPr>
                </w:rPrChange>
              </w:rPr>
              <w:tab/>
            </w:r>
            <w:r w:rsidRPr="00704674" w:rsidDel="00704674">
              <w:rPr>
                <w:rPrChange w:id="169" w:author="Lars Müggler" w:date="2019-11-13T18:07:00Z">
                  <w:rPr>
                    <w:rStyle w:val="Hyperlink"/>
                    <w:noProof/>
                  </w:rPr>
                </w:rPrChange>
              </w:rPr>
              <w:delText>Motivation</w:delText>
            </w:r>
            <w:r w:rsidRPr="00704674" w:rsidDel="00704674">
              <w:rPr>
                <w:noProof/>
                <w:webHidden/>
              </w:rPr>
              <w:tab/>
              <w:delText>4</w:delText>
            </w:r>
          </w:del>
        </w:p>
        <w:p w14:paraId="5F89D4D0" w14:textId="1E479EAD" w:rsidR="00F94DEF" w:rsidRPr="00704674" w:rsidDel="00704674" w:rsidRDefault="00F94DEF">
          <w:pPr>
            <w:pStyle w:val="Verzeichnis2"/>
            <w:tabs>
              <w:tab w:val="left" w:pos="880"/>
              <w:tab w:val="right" w:leader="dot" w:pos="8494"/>
            </w:tabs>
            <w:rPr>
              <w:del w:id="170" w:author="Lars Müggler" w:date="2019-11-13T18:07:00Z"/>
              <w:rFonts w:eastAsiaTheme="minorEastAsia"/>
              <w:noProof/>
              <w:lang w:eastAsia="de-CH"/>
              <w:rPrChange w:id="171" w:author="Lars Müggler" w:date="2019-11-13T18:06:00Z">
                <w:rPr>
                  <w:del w:id="172" w:author="Lars Müggler" w:date="2019-11-13T18:07:00Z"/>
                  <w:rFonts w:eastAsiaTheme="minorEastAsia"/>
                  <w:noProof/>
                  <w:lang w:val="de-CH" w:eastAsia="de-CH"/>
                </w:rPr>
              </w:rPrChange>
            </w:rPr>
          </w:pPr>
          <w:del w:id="173" w:author="Lars Müggler" w:date="2019-11-13T18:07:00Z">
            <w:r w:rsidRPr="00704674" w:rsidDel="00704674">
              <w:rPr>
                <w:rPrChange w:id="174" w:author="Lars Müggler" w:date="2019-11-13T18:07:00Z">
                  <w:rPr>
                    <w:rStyle w:val="Hyperlink"/>
                    <w:noProof/>
                  </w:rPr>
                </w:rPrChange>
              </w:rPr>
              <w:delText>1.2.</w:delText>
            </w:r>
            <w:r w:rsidRPr="00704674" w:rsidDel="00704674">
              <w:rPr>
                <w:rFonts w:eastAsiaTheme="minorEastAsia"/>
                <w:noProof/>
                <w:lang w:eastAsia="de-CH"/>
                <w:rPrChange w:id="175" w:author="Lars Müggler" w:date="2019-11-13T18:06:00Z">
                  <w:rPr>
                    <w:rFonts w:eastAsiaTheme="minorEastAsia"/>
                    <w:noProof/>
                    <w:lang w:val="de-CH" w:eastAsia="de-CH"/>
                  </w:rPr>
                </w:rPrChange>
              </w:rPr>
              <w:tab/>
            </w:r>
            <w:r w:rsidRPr="00704674" w:rsidDel="00704674">
              <w:rPr>
                <w:rPrChange w:id="176" w:author="Lars Müggler" w:date="2019-11-13T18:07:00Z">
                  <w:rPr>
                    <w:rStyle w:val="Hyperlink"/>
                    <w:noProof/>
                  </w:rPr>
                </w:rPrChange>
              </w:rPr>
              <w:delText>Problem statement</w:delText>
            </w:r>
            <w:r w:rsidRPr="00704674" w:rsidDel="00704674">
              <w:rPr>
                <w:noProof/>
                <w:webHidden/>
              </w:rPr>
              <w:tab/>
              <w:delText>4</w:delText>
            </w:r>
          </w:del>
        </w:p>
        <w:p w14:paraId="45B61A69" w14:textId="0D04F85C" w:rsidR="00F94DEF" w:rsidRPr="00704674" w:rsidDel="00704674" w:rsidRDefault="00F94DEF">
          <w:pPr>
            <w:pStyle w:val="Verzeichnis2"/>
            <w:tabs>
              <w:tab w:val="left" w:pos="880"/>
              <w:tab w:val="right" w:leader="dot" w:pos="8494"/>
            </w:tabs>
            <w:rPr>
              <w:del w:id="177" w:author="Lars Müggler" w:date="2019-11-13T18:07:00Z"/>
              <w:rFonts w:eastAsiaTheme="minorEastAsia"/>
              <w:noProof/>
              <w:lang w:eastAsia="de-CH"/>
              <w:rPrChange w:id="178" w:author="Lars Müggler" w:date="2019-11-13T18:06:00Z">
                <w:rPr>
                  <w:del w:id="179" w:author="Lars Müggler" w:date="2019-11-13T18:07:00Z"/>
                  <w:rFonts w:eastAsiaTheme="minorEastAsia"/>
                  <w:noProof/>
                  <w:lang w:val="de-CH" w:eastAsia="de-CH"/>
                </w:rPr>
              </w:rPrChange>
            </w:rPr>
          </w:pPr>
          <w:del w:id="180" w:author="Lars Müggler" w:date="2019-11-13T18:07:00Z">
            <w:r w:rsidRPr="00704674" w:rsidDel="00704674">
              <w:rPr>
                <w:rPrChange w:id="181" w:author="Lars Müggler" w:date="2019-11-13T18:07:00Z">
                  <w:rPr>
                    <w:rStyle w:val="Hyperlink"/>
                    <w:noProof/>
                  </w:rPr>
                </w:rPrChange>
              </w:rPr>
              <w:delText>1.3.</w:delText>
            </w:r>
            <w:r w:rsidRPr="00704674" w:rsidDel="00704674">
              <w:rPr>
                <w:rFonts w:eastAsiaTheme="minorEastAsia"/>
                <w:noProof/>
                <w:lang w:eastAsia="de-CH"/>
                <w:rPrChange w:id="182" w:author="Lars Müggler" w:date="2019-11-13T18:06:00Z">
                  <w:rPr>
                    <w:rFonts w:eastAsiaTheme="minorEastAsia"/>
                    <w:noProof/>
                    <w:lang w:val="de-CH" w:eastAsia="de-CH"/>
                  </w:rPr>
                </w:rPrChange>
              </w:rPr>
              <w:tab/>
            </w:r>
            <w:r w:rsidRPr="00704674" w:rsidDel="00704674">
              <w:rPr>
                <w:rPrChange w:id="183" w:author="Lars Müggler" w:date="2019-11-13T18:07:00Z">
                  <w:rPr>
                    <w:rStyle w:val="Hyperlink"/>
                    <w:noProof/>
                  </w:rPr>
                </w:rPrChange>
              </w:rPr>
              <w:delText>Approach</w:delText>
            </w:r>
            <w:r w:rsidRPr="00704674" w:rsidDel="00704674">
              <w:rPr>
                <w:noProof/>
                <w:webHidden/>
              </w:rPr>
              <w:tab/>
              <w:delText>4</w:delText>
            </w:r>
          </w:del>
        </w:p>
        <w:p w14:paraId="762008BB" w14:textId="42BEB04B" w:rsidR="00F94DEF" w:rsidRPr="00704674" w:rsidDel="00704674" w:rsidRDefault="00F94DEF">
          <w:pPr>
            <w:pStyle w:val="Verzeichnis2"/>
            <w:tabs>
              <w:tab w:val="left" w:pos="880"/>
              <w:tab w:val="right" w:leader="dot" w:pos="8494"/>
            </w:tabs>
            <w:rPr>
              <w:del w:id="184" w:author="Lars Müggler" w:date="2019-11-13T18:07:00Z"/>
              <w:rFonts w:eastAsiaTheme="minorEastAsia"/>
              <w:noProof/>
              <w:lang w:eastAsia="de-CH"/>
              <w:rPrChange w:id="185" w:author="Lars Müggler" w:date="2019-11-13T18:06:00Z">
                <w:rPr>
                  <w:del w:id="186" w:author="Lars Müggler" w:date="2019-11-13T18:07:00Z"/>
                  <w:rFonts w:eastAsiaTheme="minorEastAsia"/>
                  <w:noProof/>
                  <w:lang w:val="de-CH" w:eastAsia="de-CH"/>
                </w:rPr>
              </w:rPrChange>
            </w:rPr>
          </w:pPr>
          <w:del w:id="187" w:author="Lars Müggler" w:date="2019-11-13T18:07:00Z">
            <w:r w:rsidRPr="00704674" w:rsidDel="00704674">
              <w:rPr>
                <w:rPrChange w:id="188" w:author="Lars Müggler" w:date="2019-11-13T18:07:00Z">
                  <w:rPr>
                    <w:rStyle w:val="Hyperlink"/>
                    <w:noProof/>
                  </w:rPr>
                </w:rPrChange>
              </w:rPr>
              <w:delText>1.4.</w:delText>
            </w:r>
            <w:r w:rsidRPr="00704674" w:rsidDel="00704674">
              <w:rPr>
                <w:rFonts w:eastAsiaTheme="minorEastAsia"/>
                <w:noProof/>
                <w:lang w:eastAsia="de-CH"/>
                <w:rPrChange w:id="189" w:author="Lars Müggler" w:date="2019-11-13T18:06:00Z">
                  <w:rPr>
                    <w:rFonts w:eastAsiaTheme="minorEastAsia"/>
                    <w:noProof/>
                    <w:lang w:val="de-CH" w:eastAsia="de-CH"/>
                  </w:rPr>
                </w:rPrChange>
              </w:rPr>
              <w:tab/>
            </w:r>
            <w:r w:rsidRPr="00704674" w:rsidDel="00704674">
              <w:rPr>
                <w:rPrChange w:id="190" w:author="Lars Müggler" w:date="2019-11-13T18:07:00Z">
                  <w:rPr>
                    <w:rStyle w:val="Hyperlink"/>
                    <w:noProof/>
                  </w:rPr>
                </w:rPrChange>
              </w:rPr>
              <w:delText>Results</w:delText>
            </w:r>
            <w:r w:rsidRPr="00704674" w:rsidDel="00704674">
              <w:rPr>
                <w:noProof/>
                <w:webHidden/>
              </w:rPr>
              <w:tab/>
              <w:delText>4</w:delText>
            </w:r>
          </w:del>
        </w:p>
        <w:p w14:paraId="45FBDEED" w14:textId="63FAC539" w:rsidR="00F94DEF" w:rsidRPr="00704674" w:rsidDel="00704674" w:rsidRDefault="00F94DEF">
          <w:pPr>
            <w:pStyle w:val="Verzeichnis2"/>
            <w:tabs>
              <w:tab w:val="left" w:pos="880"/>
              <w:tab w:val="right" w:leader="dot" w:pos="8494"/>
            </w:tabs>
            <w:rPr>
              <w:del w:id="191" w:author="Lars Müggler" w:date="2019-11-13T18:07:00Z"/>
              <w:rFonts w:eastAsiaTheme="minorEastAsia"/>
              <w:noProof/>
              <w:lang w:eastAsia="de-CH"/>
              <w:rPrChange w:id="192" w:author="Lars Müggler" w:date="2019-11-13T18:06:00Z">
                <w:rPr>
                  <w:del w:id="193" w:author="Lars Müggler" w:date="2019-11-13T18:07:00Z"/>
                  <w:rFonts w:eastAsiaTheme="minorEastAsia"/>
                  <w:noProof/>
                  <w:lang w:val="de-CH" w:eastAsia="de-CH"/>
                </w:rPr>
              </w:rPrChange>
            </w:rPr>
          </w:pPr>
          <w:del w:id="194" w:author="Lars Müggler" w:date="2019-11-13T18:07:00Z">
            <w:r w:rsidRPr="00704674" w:rsidDel="00704674">
              <w:rPr>
                <w:rPrChange w:id="195" w:author="Lars Müggler" w:date="2019-11-13T18:07:00Z">
                  <w:rPr>
                    <w:rStyle w:val="Hyperlink"/>
                    <w:noProof/>
                  </w:rPr>
                </w:rPrChange>
              </w:rPr>
              <w:delText>1.5.</w:delText>
            </w:r>
            <w:r w:rsidRPr="00704674" w:rsidDel="00704674">
              <w:rPr>
                <w:rFonts w:eastAsiaTheme="minorEastAsia"/>
                <w:noProof/>
                <w:lang w:eastAsia="de-CH"/>
                <w:rPrChange w:id="196" w:author="Lars Müggler" w:date="2019-11-13T18:06:00Z">
                  <w:rPr>
                    <w:rFonts w:eastAsiaTheme="minorEastAsia"/>
                    <w:noProof/>
                    <w:lang w:val="de-CH" w:eastAsia="de-CH"/>
                  </w:rPr>
                </w:rPrChange>
              </w:rPr>
              <w:tab/>
            </w:r>
            <w:r w:rsidRPr="00704674" w:rsidDel="00704674">
              <w:rPr>
                <w:rPrChange w:id="197" w:author="Lars Müggler" w:date="2019-11-13T18:07:00Z">
                  <w:rPr>
                    <w:rStyle w:val="Hyperlink"/>
                    <w:noProof/>
                  </w:rPr>
                </w:rPrChange>
              </w:rPr>
              <w:delText>Conclusion</w:delText>
            </w:r>
            <w:r w:rsidRPr="00704674" w:rsidDel="00704674">
              <w:rPr>
                <w:noProof/>
                <w:webHidden/>
              </w:rPr>
              <w:tab/>
              <w:delText>4</w:delText>
            </w:r>
          </w:del>
        </w:p>
        <w:p w14:paraId="6AA400A3" w14:textId="7E88A4EC" w:rsidR="00F94DEF" w:rsidRPr="00704674" w:rsidDel="00704674" w:rsidRDefault="00F94DEF">
          <w:pPr>
            <w:pStyle w:val="Verzeichnis1"/>
            <w:rPr>
              <w:del w:id="198" w:author="Lars Müggler" w:date="2019-11-13T18:07:00Z"/>
              <w:rFonts w:eastAsiaTheme="minorEastAsia"/>
              <w:noProof/>
              <w:lang w:eastAsia="de-CH"/>
              <w:rPrChange w:id="199" w:author="Lars Müggler" w:date="2019-11-13T18:06:00Z">
                <w:rPr>
                  <w:del w:id="200" w:author="Lars Müggler" w:date="2019-11-13T18:07:00Z"/>
                  <w:rFonts w:eastAsiaTheme="minorEastAsia"/>
                  <w:noProof/>
                  <w:lang w:val="de-CH" w:eastAsia="de-CH"/>
                </w:rPr>
              </w:rPrChange>
            </w:rPr>
          </w:pPr>
          <w:del w:id="201" w:author="Lars Müggler" w:date="2019-11-13T18:07:00Z">
            <w:r w:rsidRPr="00704674" w:rsidDel="00704674">
              <w:rPr>
                <w:rPrChange w:id="202" w:author="Lars Müggler" w:date="2019-11-13T18:07:00Z">
                  <w:rPr>
                    <w:rStyle w:val="Hyperlink"/>
                    <w:noProof/>
                  </w:rPr>
                </w:rPrChange>
              </w:rPr>
              <w:delText>2.</w:delText>
            </w:r>
            <w:r w:rsidRPr="00704674" w:rsidDel="00704674">
              <w:rPr>
                <w:rFonts w:eastAsiaTheme="minorEastAsia"/>
                <w:noProof/>
                <w:lang w:eastAsia="de-CH"/>
                <w:rPrChange w:id="203" w:author="Lars Müggler" w:date="2019-11-13T18:06:00Z">
                  <w:rPr>
                    <w:rFonts w:eastAsiaTheme="minorEastAsia"/>
                    <w:noProof/>
                    <w:lang w:val="de-CH" w:eastAsia="de-CH"/>
                  </w:rPr>
                </w:rPrChange>
              </w:rPr>
              <w:tab/>
            </w:r>
            <w:r w:rsidRPr="00704674" w:rsidDel="00704674">
              <w:rPr>
                <w:rPrChange w:id="204" w:author="Lars Müggler" w:date="2019-11-13T18:07:00Z">
                  <w:rPr>
                    <w:rStyle w:val="Hyperlink"/>
                    <w:noProof/>
                  </w:rPr>
                </w:rPrChange>
              </w:rPr>
              <w:delText>Introduction</w:delText>
            </w:r>
            <w:r w:rsidRPr="00704674" w:rsidDel="00704674">
              <w:rPr>
                <w:noProof/>
                <w:webHidden/>
              </w:rPr>
              <w:tab/>
              <w:delText>4</w:delText>
            </w:r>
          </w:del>
        </w:p>
        <w:p w14:paraId="30B9658D" w14:textId="6CED470C" w:rsidR="00F94DEF" w:rsidRPr="00704674" w:rsidDel="00704674" w:rsidRDefault="00F94DEF">
          <w:pPr>
            <w:pStyle w:val="Verzeichnis1"/>
            <w:rPr>
              <w:del w:id="205" w:author="Lars Müggler" w:date="2019-11-13T18:07:00Z"/>
              <w:rFonts w:eastAsiaTheme="minorEastAsia"/>
              <w:noProof/>
              <w:lang w:eastAsia="de-CH"/>
              <w:rPrChange w:id="206" w:author="Lars Müggler" w:date="2019-11-13T18:06:00Z">
                <w:rPr>
                  <w:del w:id="207" w:author="Lars Müggler" w:date="2019-11-13T18:07:00Z"/>
                  <w:rFonts w:eastAsiaTheme="minorEastAsia"/>
                  <w:noProof/>
                  <w:lang w:val="de-CH" w:eastAsia="de-CH"/>
                </w:rPr>
              </w:rPrChange>
            </w:rPr>
          </w:pPr>
          <w:del w:id="208" w:author="Lars Müggler" w:date="2019-11-13T18:07:00Z">
            <w:r w:rsidRPr="00704674" w:rsidDel="00704674">
              <w:rPr>
                <w:rPrChange w:id="209" w:author="Lars Müggler" w:date="2019-11-13T18:07:00Z">
                  <w:rPr>
                    <w:rStyle w:val="Hyperlink"/>
                    <w:noProof/>
                  </w:rPr>
                </w:rPrChange>
              </w:rPr>
              <w:delText>3.</w:delText>
            </w:r>
            <w:r w:rsidRPr="00704674" w:rsidDel="00704674">
              <w:rPr>
                <w:rFonts w:eastAsiaTheme="minorEastAsia"/>
                <w:noProof/>
                <w:lang w:eastAsia="de-CH"/>
                <w:rPrChange w:id="210" w:author="Lars Müggler" w:date="2019-11-13T18:06:00Z">
                  <w:rPr>
                    <w:rFonts w:eastAsiaTheme="minorEastAsia"/>
                    <w:noProof/>
                    <w:lang w:val="de-CH" w:eastAsia="de-CH"/>
                  </w:rPr>
                </w:rPrChange>
              </w:rPr>
              <w:tab/>
            </w:r>
            <w:r w:rsidRPr="00704674" w:rsidDel="00704674">
              <w:rPr>
                <w:rPrChange w:id="211" w:author="Lars Müggler" w:date="2019-11-13T18:07:00Z">
                  <w:rPr>
                    <w:rStyle w:val="Hyperlink"/>
                    <w:noProof/>
                  </w:rPr>
                </w:rPrChange>
              </w:rPr>
              <w:delText>Specifications</w:delText>
            </w:r>
            <w:r w:rsidRPr="00704674" w:rsidDel="00704674">
              <w:rPr>
                <w:noProof/>
                <w:webHidden/>
              </w:rPr>
              <w:tab/>
              <w:delText>5</w:delText>
            </w:r>
          </w:del>
        </w:p>
        <w:p w14:paraId="5379A11F" w14:textId="2DEFF383" w:rsidR="00F94DEF" w:rsidRPr="00704674" w:rsidDel="00704674" w:rsidRDefault="00F94DEF">
          <w:pPr>
            <w:pStyle w:val="Verzeichnis1"/>
            <w:rPr>
              <w:del w:id="212" w:author="Lars Müggler" w:date="2019-11-13T18:07:00Z"/>
              <w:rFonts w:eastAsiaTheme="minorEastAsia"/>
              <w:noProof/>
              <w:lang w:eastAsia="de-CH"/>
              <w:rPrChange w:id="213" w:author="Lars Müggler" w:date="2019-11-13T18:06:00Z">
                <w:rPr>
                  <w:del w:id="214" w:author="Lars Müggler" w:date="2019-11-13T18:07:00Z"/>
                  <w:rFonts w:eastAsiaTheme="minorEastAsia"/>
                  <w:noProof/>
                  <w:lang w:val="de-CH" w:eastAsia="de-CH"/>
                </w:rPr>
              </w:rPrChange>
            </w:rPr>
          </w:pPr>
          <w:del w:id="215" w:author="Lars Müggler" w:date="2019-11-13T18:07:00Z">
            <w:r w:rsidRPr="00704674" w:rsidDel="00704674">
              <w:rPr>
                <w:rPrChange w:id="216" w:author="Lars Müggler" w:date="2019-11-13T18:07:00Z">
                  <w:rPr>
                    <w:rStyle w:val="Hyperlink"/>
                    <w:noProof/>
                  </w:rPr>
                </w:rPrChange>
              </w:rPr>
              <w:delText>4.</w:delText>
            </w:r>
            <w:r w:rsidRPr="00704674" w:rsidDel="00704674">
              <w:rPr>
                <w:rFonts w:eastAsiaTheme="minorEastAsia"/>
                <w:noProof/>
                <w:lang w:eastAsia="de-CH"/>
                <w:rPrChange w:id="217" w:author="Lars Müggler" w:date="2019-11-13T18:06:00Z">
                  <w:rPr>
                    <w:rFonts w:eastAsiaTheme="minorEastAsia"/>
                    <w:noProof/>
                    <w:lang w:val="de-CH" w:eastAsia="de-CH"/>
                  </w:rPr>
                </w:rPrChange>
              </w:rPr>
              <w:tab/>
            </w:r>
            <w:r w:rsidRPr="00704674" w:rsidDel="00704674">
              <w:rPr>
                <w:rPrChange w:id="218" w:author="Lars Müggler" w:date="2019-11-13T18:07:00Z">
                  <w:rPr>
                    <w:rStyle w:val="Hyperlink"/>
                    <w:noProof/>
                  </w:rPr>
                </w:rPrChange>
              </w:rPr>
              <w:delText>Evaluation of the LED driver solutions</w:delText>
            </w:r>
            <w:r w:rsidRPr="00704674" w:rsidDel="00704674">
              <w:rPr>
                <w:noProof/>
                <w:webHidden/>
              </w:rPr>
              <w:tab/>
              <w:delText>5</w:delText>
            </w:r>
          </w:del>
        </w:p>
        <w:p w14:paraId="7C27065D" w14:textId="51747A89" w:rsidR="00F94DEF" w:rsidRPr="00704674" w:rsidDel="00704674" w:rsidRDefault="00F94DEF">
          <w:pPr>
            <w:pStyle w:val="Verzeichnis2"/>
            <w:tabs>
              <w:tab w:val="left" w:pos="880"/>
              <w:tab w:val="right" w:leader="dot" w:pos="8494"/>
            </w:tabs>
            <w:rPr>
              <w:del w:id="219" w:author="Lars Müggler" w:date="2019-11-13T18:07:00Z"/>
              <w:rFonts w:eastAsiaTheme="minorEastAsia"/>
              <w:noProof/>
              <w:lang w:eastAsia="de-CH"/>
              <w:rPrChange w:id="220" w:author="Lars Müggler" w:date="2019-11-13T18:06:00Z">
                <w:rPr>
                  <w:del w:id="221" w:author="Lars Müggler" w:date="2019-11-13T18:07:00Z"/>
                  <w:rFonts w:eastAsiaTheme="minorEastAsia"/>
                  <w:noProof/>
                  <w:lang w:val="de-CH" w:eastAsia="de-CH"/>
                </w:rPr>
              </w:rPrChange>
            </w:rPr>
          </w:pPr>
          <w:del w:id="222" w:author="Lars Müggler" w:date="2019-11-13T18:07:00Z">
            <w:r w:rsidRPr="00704674" w:rsidDel="00704674">
              <w:rPr>
                <w:rPrChange w:id="223" w:author="Lars Müggler" w:date="2019-11-13T18:07:00Z">
                  <w:rPr>
                    <w:rStyle w:val="Hyperlink"/>
                    <w:noProof/>
                  </w:rPr>
                </w:rPrChange>
              </w:rPr>
              <w:delText>4.1.</w:delText>
            </w:r>
            <w:r w:rsidRPr="00704674" w:rsidDel="00704674">
              <w:rPr>
                <w:rFonts w:eastAsiaTheme="minorEastAsia"/>
                <w:noProof/>
                <w:lang w:eastAsia="de-CH"/>
                <w:rPrChange w:id="224" w:author="Lars Müggler" w:date="2019-11-13T18:06:00Z">
                  <w:rPr>
                    <w:rFonts w:eastAsiaTheme="minorEastAsia"/>
                    <w:noProof/>
                    <w:lang w:val="de-CH" w:eastAsia="de-CH"/>
                  </w:rPr>
                </w:rPrChange>
              </w:rPr>
              <w:tab/>
            </w:r>
            <w:r w:rsidRPr="00704674" w:rsidDel="00704674">
              <w:rPr>
                <w:rPrChange w:id="225" w:author="Lars Müggler" w:date="2019-11-13T18:07:00Z">
                  <w:rPr>
                    <w:rStyle w:val="Hyperlink"/>
                    <w:noProof/>
                  </w:rPr>
                </w:rPrChange>
              </w:rPr>
              <w:delText>Solution 0</w:delText>
            </w:r>
            <w:r w:rsidRPr="00704674" w:rsidDel="00704674">
              <w:rPr>
                <w:noProof/>
                <w:webHidden/>
              </w:rPr>
              <w:tab/>
              <w:delText>5</w:delText>
            </w:r>
          </w:del>
        </w:p>
        <w:p w14:paraId="002C1167" w14:textId="39CCF836" w:rsidR="00F94DEF" w:rsidRPr="00704674" w:rsidDel="00704674" w:rsidRDefault="00F94DEF">
          <w:pPr>
            <w:pStyle w:val="Verzeichnis2"/>
            <w:tabs>
              <w:tab w:val="left" w:pos="880"/>
              <w:tab w:val="right" w:leader="dot" w:pos="8494"/>
            </w:tabs>
            <w:rPr>
              <w:del w:id="226" w:author="Lars Müggler" w:date="2019-11-13T18:07:00Z"/>
              <w:rFonts w:eastAsiaTheme="minorEastAsia"/>
              <w:noProof/>
              <w:lang w:eastAsia="de-CH"/>
              <w:rPrChange w:id="227" w:author="Lars Müggler" w:date="2019-11-13T18:06:00Z">
                <w:rPr>
                  <w:del w:id="228" w:author="Lars Müggler" w:date="2019-11-13T18:07:00Z"/>
                  <w:rFonts w:eastAsiaTheme="minorEastAsia"/>
                  <w:noProof/>
                  <w:lang w:val="de-CH" w:eastAsia="de-CH"/>
                </w:rPr>
              </w:rPrChange>
            </w:rPr>
          </w:pPr>
          <w:del w:id="229" w:author="Lars Müggler" w:date="2019-11-13T18:07:00Z">
            <w:r w:rsidRPr="00704674" w:rsidDel="00704674">
              <w:rPr>
                <w:rPrChange w:id="230" w:author="Lars Müggler" w:date="2019-11-13T18:07:00Z">
                  <w:rPr>
                    <w:rStyle w:val="Hyperlink"/>
                    <w:noProof/>
                  </w:rPr>
                </w:rPrChange>
              </w:rPr>
              <w:delText>4.2.</w:delText>
            </w:r>
            <w:r w:rsidRPr="00704674" w:rsidDel="00704674">
              <w:rPr>
                <w:rFonts w:eastAsiaTheme="minorEastAsia"/>
                <w:noProof/>
                <w:lang w:eastAsia="de-CH"/>
                <w:rPrChange w:id="231" w:author="Lars Müggler" w:date="2019-11-13T18:06:00Z">
                  <w:rPr>
                    <w:rFonts w:eastAsiaTheme="minorEastAsia"/>
                    <w:noProof/>
                    <w:lang w:val="de-CH" w:eastAsia="de-CH"/>
                  </w:rPr>
                </w:rPrChange>
              </w:rPr>
              <w:tab/>
            </w:r>
            <w:r w:rsidRPr="00704674" w:rsidDel="00704674">
              <w:rPr>
                <w:rPrChange w:id="232" w:author="Lars Müggler" w:date="2019-11-13T18:07:00Z">
                  <w:rPr>
                    <w:rStyle w:val="Hyperlink"/>
                    <w:noProof/>
                  </w:rPr>
                </w:rPrChange>
              </w:rPr>
              <w:delText>Solution 2</w:delText>
            </w:r>
            <w:r w:rsidRPr="00704674" w:rsidDel="00704674">
              <w:rPr>
                <w:noProof/>
                <w:webHidden/>
              </w:rPr>
              <w:tab/>
              <w:delText>5</w:delText>
            </w:r>
          </w:del>
        </w:p>
        <w:p w14:paraId="35A45A62" w14:textId="7B12DCEB" w:rsidR="00F94DEF" w:rsidRPr="00704674" w:rsidDel="00704674" w:rsidRDefault="00F94DEF">
          <w:pPr>
            <w:pStyle w:val="Verzeichnis1"/>
            <w:rPr>
              <w:del w:id="233" w:author="Lars Müggler" w:date="2019-11-13T18:07:00Z"/>
              <w:rFonts w:eastAsiaTheme="minorEastAsia"/>
              <w:noProof/>
              <w:lang w:eastAsia="de-CH"/>
              <w:rPrChange w:id="234" w:author="Lars Müggler" w:date="2019-11-13T18:06:00Z">
                <w:rPr>
                  <w:del w:id="235" w:author="Lars Müggler" w:date="2019-11-13T18:07:00Z"/>
                  <w:rFonts w:eastAsiaTheme="minorEastAsia"/>
                  <w:noProof/>
                  <w:lang w:val="de-CH" w:eastAsia="de-CH"/>
                </w:rPr>
              </w:rPrChange>
            </w:rPr>
          </w:pPr>
          <w:del w:id="236" w:author="Lars Müggler" w:date="2019-11-13T18:07:00Z">
            <w:r w:rsidRPr="00704674" w:rsidDel="00704674">
              <w:rPr>
                <w:rPrChange w:id="237" w:author="Lars Müggler" w:date="2019-11-13T18:07:00Z">
                  <w:rPr>
                    <w:rStyle w:val="Hyperlink"/>
                    <w:noProof/>
                  </w:rPr>
                </w:rPrChange>
              </w:rPr>
              <w:delText>5.</w:delText>
            </w:r>
            <w:r w:rsidRPr="00704674" w:rsidDel="00704674">
              <w:rPr>
                <w:rFonts w:eastAsiaTheme="minorEastAsia"/>
                <w:noProof/>
                <w:lang w:eastAsia="de-CH"/>
                <w:rPrChange w:id="238" w:author="Lars Müggler" w:date="2019-11-13T18:06:00Z">
                  <w:rPr>
                    <w:rFonts w:eastAsiaTheme="minorEastAsia"/>
                    <w:noProof/>
                    <w:lang w:val="de-CH" w:eastAsia="de-CH"/>
                  </w:rPr>
                </w:rPrChange>
              </w:rPr>
              <w:tab/>
            </w:r>
            <w:r w:rsidRPr="00704674" w:rsidDel="00704674">
              <w:rPr>
                <w:rPrChange w:id="239" w:author="Lars Müggler" w:date="2019-11-13T18:07:00Z">
                  <w:rPr>
                    <w:rStyle w:val="Hyperlink"/>
                    <w:noProof/>
                  </w:rPr>
                </w:rPrChange>
              </w:rPr>
              <w:delText>Hardware development</w:delText>
            </w:r>
            <w:r w:rsidRPr="00704674" w:rsidDel="00704674">
              <w:rPr>
                <w:noProof/>
                <w:webHidden/>
              </w:rPr>
              <w:tab/>
              <w:delText>6</w:delText>
            </w:r>
          </w:del>
        </w:p>
        <w:p w14:paraId="7D2C43C1" w14:textId="54772E4C" w:rsidR="00F94DEF" w:rsidRPr="00704674" w:rsidDel="00704674" w:rsidRDefault="00F94DEF">
          <w:pPr>
            <w:pStyle w:val="Verzeichnis2"/>
            <w:tabs>
              <w:tab w:val="left" w:pos="880"/>
              <w:tab w:val="right" w:leader="dot" w:pos="8494"/>
            </w:tabs>
            <w:rPr>
              <w:del w:id="240" w:author="Lars Müggler" w:date="2019-11-13T18:07:00Z"/>
              <w:rFonts w:eastAsiaTheme="minorEastAsia"/>
              <w:noProof/>
              <w:lang w:eastAsia="de-CH"/>
              <w:rPrChange w:id="241" w:author="Lars Müggler" w:date="2019-11-13T18:06:00Z">
                <w:rPr>
                  <w:del w:id="242" w:author="Lars Müggler" w:date="2019-11-13T18:07:00Z"/>
                  <w:rFonts w:eastAsiaTheme="minorEastAsia"/>
                  <w:noProof/>
                  <w:lang w:val="de-CH" w:eastAsia="de-CH"/>
                </w:rPr>
              </w:rPrChange>
            </w:rPr>
          </w:pPr>
          <w:del w:id="243" w:author="Lars Müggler" w:date="2019-11-13T18:07:00Z">
            <w:r w:rsidRPr="00704674" w:rsidDel="00704674">
              <w:rPr>
                <w:rPrChange w:id="244" w:author="Lars Müggler" w:date="2019-11-13T18:07:00Z">
                  <w:rPr>
                    <w:rStyle w:val="Hyperlink"/>
                    <w:noProof/>
                  </w:rPr>
                </w:rPrChange>
              </w:rPr>
              <w:delText>5.1.</w:delText>
            </w:r>
            <w:r w:rsidRPr="00704674" w:rsidDel="00704674">
              <w:rPr>
                <w:rFonts w:eastAsiaTheme="minorEastAsia"/>
                <w:noProof/>
                <w:lang w:eastAsia="de-CH"/>
                <w:rPrChange w:id="245" w:author="Lars Müggler" w:date="2019-11-13T18:06:00Z">
                  <w:rPr>
                    <w:rFonts w:eastAsiaTheme="minorEastAsia"/>
                    <w:noProof/>
                    <w:lang w:val="de-CH" w:eastAsia="de-CH"/>
                  </w:rPr>
                </w:rPrChange>
              </w:rPr>
              <w:tab/>
            </w:r>
            <w:r w:rsidRPr="00704674" w:rsidDel="00704674">
              <w:rPr>
                <w:rPrChange w:id="246" w:author="Lars Müggler" w:date="2019-11-13T18:07:00Z">
                  <w:rPr>
                    <w:rStyle w:val="Hyperlink"/>
                    <w:noProof/>
                  </w:rPr>
                </w:rPrChange>
              </w:rPr>
              <w:delText>Solution 0</w:delText>
            </w:r>
            <w:r w:rsidRPr="00704674" w:rsidDel="00704674">
              <w:rPr>
                <w:noProof/>
                <w:webHidden/>
              </w:rPr>
              <w:tab/>
              <w:delText>6</w:delText>
            </w:r>
          </w:del>
        </w:p>
        <w:p w14:paraId="26304FC1" w14:textId="20D92469" w:rsidR="00F94DEF" w:rsidRPr="00704674" w:rsidDel="00704674" w:rsidRDefault="00F94DEF">
          <w:pPr>
            <w:pStyle w:val="Verzeichnis3"/>
            <w:tabs>
              <w:tab w:val="left" w:pos="1320"/>
              <w:tab w:val="right" w:leader="dot" w:pos="8494"/>
            </w:tabs>
            <w:rPr>
              <w:del w:id="247" w:author="Lars Müggler" w:date="2019-11-13T18:07:00Z"/>
              <w:rFonts w:eastAsiaTheme="minorEastAsia"/>
              <w:noProof/>
              <w:lang w:eastAsia="de-CH"/>
              <w:rPrChange w:id="248" w:author="Lars Müggler" w:date="2019-11-13T18:06:00Z">
                <w:rPr>
                  <w:del w:id="249" w:author="Lars Müggler" w:date="2019-11-13T18:07:00Z"/>
                  <w:rFonts w:eastAsiaTheme="minorEastAsia"/>
                  <w:noProof/>
                  <w:lang w:val="de-CH" w:eastAsia="de-CH"/>
                </w:rPr>
              </w:rPrChange>
            </w:rPr>
          </w:pPr>
          <w:del w:id="250" w:author="Lars Müggler" w:date="2019-11-13T18:07:00Z">
            <w:r w:rsidRPr="00704674" w:rsidDel="00704674">
              <w:rPr>
                <w:rPrChange w:id="251" w:author="Lars Müggler" w:date="2019-11-13T18:07:00Z">
                  <w:rPr>
                    <w:rStyle w:val="Hyperlink"/>
                    <w:i/>
                    <w:iCs/>
                    <w:noProof/>
                  </w:rPr>
                </w:rPrChange>
              </w:rPr>
              <w:delText>5.1.1.</w:delText>
            </w:r>
            <w:r w:rsidRPr="00704674" w:rsidDel="00704674">
              <w:rPr>
                <w:rFonts w:eastAsiaTheme="minorEastAsia"/>
                <w:noProof/>
                <w:lang w:eastAsia="de-CH"/>
                <w:rPrChange w:id="252" w:author="Lars Müggler" w:date="2019-11-13T18:06:00Z">
                  <w:rPr>
                    <w:rFonts w:eastAsiaTheme="minorEastAsia"/>
                    <w:noProof/>
                    <w:lang w:val="de-CH" w:eastAsia="de-CH"/>
                  </w:rPr>
                </w:rPrChange>
              </w:rPr>
              <w:tab/>
            </w:r>
            <w:r w:rsidRPr="00704674" w:rsidDel="00704674">
              <w:rPr>
                <w:rPrChange w:id="253" w:author="Lars Müggler" w:date="2019-11-13T18:07:00Z">
                  <w:rPr>
                    <w:rStyle w:val="Hyperlink"/>
                    <w:i/>
                    <w:iCs/>
                    <w:noProof/>
                  </w:rPr>
                </w:rPrChange>
              </w:rPr>
              <w:delText>Schematics</w:delText>
            </w:r>
            <w:r w:rsidRPr="00704674" w:rsidDel="00704674">
              <w:rPr>
                <w:noProof/>
                <w:webHidden/>
              </w:rPr>
              <w:tab/>
              <w:delText>6</w:delText>
            </w:r>
          </w:del>
        </w:p>
        <w:p w14:paraId="267076B5" w14:textId="6C12BEA8" w:rsidR="00F94DEF" w:rsidRPr="00704674" w:rsidDel="00704674" w:rsidRDefault="00F94DEF">
          <w:pPr>
            <w:pStyle w:val="Verzeichnis3"/>
            <w:tabs>
              <w:tab w:val="left" w:pos="1320"/>
              <w:tab w:val="right" w:leader="dot" w:pos="8494"/>
            </w:tabs>
            <w:rPr>
              <w:del w:id="254" w:author="Lars Müggler" w:date="2019-11-13T18:07:00Z"/>
              <w:rFonts w:eastAsiaTheme="minorEastAsia"/>
              <w:noProof/>
              <w:lang w:eastAsia="de-CH"/>
              <w:rPrChange w:id="255" w:author="Lars Müggler" w:date="2019-11-13T18:06:00Z">
                <w:rPr>
                  <w:del w:id="256" w:author="Lars Müggler" w:date="2019-11-13T18:07:00Z"/>
                  <w:rFonts w:eastAsiaTheme="minorEastAsia"/>
                  <w:noProof/>
                  <w:lang w:val="de-CH" w:eastAsia="de-CH"/>
                </w:rPr>
              </w:rPrChange>
            </w:rPr>
          </w:pPr>
          <w:del w:id="257" w:author="Lars Müggler" w:date="2019-11-13T18:07:00Z">
            <w:r w:rsidRPr="00704674" w:rsidDel="00704674">
              <w:rPr>
                <w:rPrChange w:id="258" w:author="Lars Müggler" w:date="2019-11-13T18:07:00Z">
                  <w:rPr>
                    <w:rStyle w:val="Hyperlink"/>
                    <w:i/>
                    <w:iCs/>
                    <w:noProof/>
                  </w:rPr>
                </w:rPrChange>
              </w:rPr>
              <w:delText>5.1.2.</w:delText>
            </w:r>
            <w:r w:rsidRPr="00704674" w:rsidDel="00704674">
              <w:rPr>
                <w:rFonts w:eastAsiaTheme="minorEastAsia"/>
                <w:noProof/>
                <w:lang w:eastAsia="de-CH"/>
                <w:rPrChange w:id="259" w:author="Lars Müggler" w:date="2019-11-13T18:06:00Z">
                  <w:rPr>
                    <w:rFonts w:eastAsiaTheme="minorEastAsia"/>
                    <w:noProof/>
                    <w:lang w:val="de-CH" w:eastAsia="de-CH"/>
                  </w:rPr>
                </w:rPrChange>
              </w:rPr>
              <w:tab/>
            </w:r>
            <w:r w:rsidRPr="00704674" w:rsidDel="00704674">
              <w:rPr>
                <w:rPrChange w:id="260" w:author="Lars Müggler" w:date="2019-11-13T18:07:00Z">
                  <w:rPr>
                    <w:rStyle w:val="Hyperlink"/>
                    <w:i/>
                    <w:iCs/>
                    <w:noProof/>
                  </w:rPr>
                </w:rPrChange>
              </w:rPr>
              <w:delText>Simulation</w:delText>
            </w:r>
            <w:r w:rsidRPr="00704674" w:rsidDel="00704674">
              <w:rPr>
                <w:noProof/>
                <w:webHidden/>
              </w:rPr>
              <w:tab/>
              <w:delText>6</w:delText>
            </w:r>
          </w:del>
        </w:p>
        <w:p w14:paraId="4386BE31" w14:textId="00CC57F0" w:rsidR="00F94DEF" w:rsidRPr="00704674" w:rsidDel="00704674" w:rsidRDefault="00F94DEF">
          <w:pPr>
            <w:pStyle w:val="Verzeichnis3"/>
            <w:tabs>
              <w:tab w:val="left" w:pos="1320"/>
              <w:tab w:val="right" w:leader="dot" w:pos="8494"/>
            </w:tabs>
            <w:rPr>
              <w:del w:id="261" w:author="Lars Müggler" w:date="2019-11-13T18:07:00Z"/>
              <w:rFonts w:eastAsiaTheme="minorEastAsia"/>
              <w:noProof/>
              <w:lang w:eastAsia="de-CH"/>
              <w:rPrChange w:id="262" w:author="Lars Müggler" w:date="2019-11-13T18:06:00Z">
                <w:rPr>
                  <w:del w:id="263" w:author="Lars Müggler" w:date="2019-11-13T18:07:00Z"/>
                  <w:rFonts w:eastAsiaTheme="minorEastAsia"/>
                  <w:noProof/>
                  <w:lang w:val="de-CH" w:eastAsia="de-CH"/>
                </w:rPr>
              </w:rPrChange>
            </w:rPr>
          </w:pPr>
          <w:del w:id="264" w:author="Lars Müggler" w:date="2019-11-13T18:07:00Z">
            <w:r w:rsidRPr="00704674" w:rsidDel="00704674">
              <w:rPr>
                <w:rPrChange w:id="265" w:author="Lars Müggler" w:date="2019-11-13T18:07:00Z">
                  <w:rPr>
                    <w:rStyle w:val="Hyperlink"/>
                    <w:i/>
                    <w:iCs/>
                    <w:noProof/>
                  </w:rPr>
                </w:rPrChange>
              </w:rPr>
              <w:delText>5.1.3.</w:delText>
            </w:r>
            <w:r w:rsidRPr="00704674" w:rsidDel="00704674">
              <w:rPr>
                <w:rFonts w:eastAsiaTheme="minorEastAsia"/>
                <w:noProof/>
                <w:lang w:eastAsia="de-CH"/>
                <w:rPrChange w:id="266" w:author="Lars Müggler" w:date="2019-11-13T18:06:00Z">
                  <w:rPr>
                    <w:rFonts w:eastAsiaTheme="minorEastAsia"/>
                    <w:noProof/>
                    <w:lang w:val="de-CH" w:eastAsia="de-CH"/>
                  </w:rPr>
                </w:rPrChange>
              </w:rPr>
              <w:tab/>
            </w:r>
            <w:r w:rsidRPr="00704674" w:rsidDel="00704674">
              <w:rPr>
                <w:rPrChange w:id="267" w:author="Lars Müggler" w:date="2019-11-13T18:07:00Z">
                  <w:rPr>
                    <w:rStyle w:val="Hyperlink"/>
                    <w:i/>
                    <w:iCs/>
                    <w:noProof/>
                  </w:rPr>
                </w:rPrChange>
              </w:rPr>
              <w:delText>Components value</w:delText>
            </w:r>
            <w:r w:rsidRPr="00704674" w:rsidDel="00704674">
              <w:rPr>
                <w:noProof/>
                <w:webHidden/>
              </w:rPr>
              <w:tab/>
              <w:delText>7</w:delText>
            </w:r>
          </w:del>
        </w:p>
        <w:p w14:paraId="233B3FBC" w14:textId="7A95E4AB" w:rsidR="00F94DEF" w:rsidRPr="00704674" w:rsidDel="00704674" w:rsidRDefault="00F94DEF">
          <w:pPr>
            <w:pStyle w:val="Verzeichnis2"/>
            <w:tabs>
              <w:tab w:val="left" w:pos="880"/>
              <w:tab w:val="right" w:leader="dot" w:pos="8494"/>
            </w:tabs>
            <w:rPr>
              <w:del w:id="268" w:author="Lars Müggler" w:date="2019-11-13T18:07:00Z"/>
              <w:rFonts w:eastAsiaTheme="minorEastAsia"/>
              <w:noProof/>
              <w:lang w:eastAsia="de-CH"/>
              <w:rPrChange w:id="269" w:author="Lars Müggler" w:date="2019-11-13T18:06:00Z">
                <w:rPr>
                  <w:del w:id="270" w:author="Lars Müggler" w:date="2019-11-13T18:07:00Z"/>
                  <w:rFonts w:eastAsiaTheme="minorEastAsia"/>
                  <w:noProof/>
                  <w:lang w:val="de-CH" w:eastAsia="de-CH"/>
                </w:rPr>
              </w:rPrChange>
            </w:rPr>
          </w:pPr>
          <w:del w:id="271" w:author="Lars Müggler" w:date="2019-11-13T18:07:00Z">
            <w:r w:rsidRPr="00704674" w:rsidDel="00704674">
              <w:rPr>
                <w:rPrChange w:id="272" w:author="Lars Müggler" w:date="2019-11-13T18:07:00Z">
                  <w:rPr>
                    <w:rStyle w:val="Hyperlink"/>
                    <w:noProof/>
                  </w:rPr>
                </w:rPrChange>
              </w:rPr>
              <w:delText>5.2.</w:delText>
            </w:r>
            <w:r w:rsidRPr="00704674" w:rsidDel="00704674">
              <w:rPr>
                <w:rFonts w:eastAsiaTheme="minorEastAsia"/>
                <w:noProof/>
                <w:lang w:eastAsia="de-CH"/>
                <w:rPrChange w:id="273" w:author="Lars Müggler" w:date="2019-11-13T18:06:00Z">
                  <w:rPr>
                    <w:rFonts w:eastAsiaTheme="minorEastAsia"/>
                    <w:noProof/>
                    <w:lang w:val="de-CH" w:eastAsia="de-CH"/>
                  </w:rPr>
                </w:rPrChange>
              </w:rPr>
              <w:tab/>
            </w:r>
            <w:r w:rsidRPr="00704674" w:rsidDel="00704674">
              <w:rPr>
                <w:rPrChange w:id="274" w:author="Lars Müggler" w:date="2019-11-13T18:07:00Z">
                  <w:rPr>
                    <w:rStyle w:val="Hyperlink"/>
                    <w:noProof/>
                  </w:rPr>
                </w:rPrChange>
              </w:rPr>
              <w:delText>Solution 2</w:delText>
            </w:r>
            <w:r w:rsidRPr="00704674" w:rsidDel="00704674">
              <w:rPr>
                <w:noProof/>
                <w:webHidden/>
              </w:rPr>
              <w:tab/>
              <w:delText>8</w:delText>
            </w:r>
          </w:del>
        </w:p>
        <w:p w14:paraId="3308D249" w14:textId="6F139618" w:rsidR="00F94DEF" w:rsidRPr="00704674" w:rsidDel="00704674" w:rsidRDefault="00F94DEF">
          <w:pPr>
            <w:pStyle w:val="Verzeichnis3"/>
            <w:tabs>
              <w:tab w:val="left" w:pos="1320"/>
              <w:tab w:val="right" w:leader="dot" w:pos="8494"/>
            </w:tabs>
            <w:rPr>
              <w:del w:id="275" w:author="Lars Müggler" w:date="2019-11-13T18:07:00Z"/>
              <w:rFonts w:eastAsiaTheme="minorEastAsia"/>
              <w:noProof/>
              <w:lang w:eastAsia="de-CH"/>
              <w:rPrChange w:id="276" w:author="Lars Müggler" w:date="2019-11-13T18:06:00Z">
                <w:rPr>
                  <w:del w:id="277" w:author="Lars Müggler" w:date="2019-11-13T18:07:00Z"/>
                  <w:rFonts w:eastAsiaTheme="minorEastAsia"/>
                  <w:noProof/>
                  <w:lang w:val="de-CH" w:eastAsia="de-CH"/>
                </w:rPr>
              </w:rPrChange>
            </w:rPr>
          </w:pPr>
          <w:del w:id="278" w:author="Lars Müggler" w:date="2019-11-13T18:07:00Z">
            <w:r w:rsidRPr="00704674" w:rsidDel="00704674">
              <w:rPr>
                <w:rPrChange w:id="279" w:author="Lars Müggler" w:date="2019-11-13T18:07:00Z">
                  <w:rPr>
                    <w:rStyle w:val="Hyperlink"/>
                    <w:i/>
                    <w:iCs/>
                    <w:noProof/>
                  </w:rPr>
                </w:rPrChange>
              </w:rPr>
              <w:delText>5.2.1.</w:delText>
            </w:r>
            <w:r w:rsidRPr="00704674" w:rsidDel="00704674">
              <w:rPr>
                <w:rFonts w:eastAsiaTheme="minorEastAsia"/>
                <w:noProof/>
                <w:lang w:eastAsia="de-CH"/>
                <w:rPrChange w:id="280" w:author="Lars Müggler" w:date="2019-11-13T18:06:00Z">
                  <w:rPr>
                    <w:rFonts w:eastAsiaTheme="minorEastAsia"/>
                    <w:noProof/>
                    <w:lang w:val="de-CH" w:eastAsia="de-CH"/>
                  </w:rPr>
                </w:rPrChange>
              </w:rPr>
              <w:tab/>
            </w:r>
            <w:r w:rsidRPr="00704674" w:rsidDel="00704674">
              <w:rPr>
                <w:rPrChange w:id="281" w:author="Lars Müggler" w:date="2019-11-13T18:07:00Z">
                  <w:rPr>
                    <w:rStyle w:val="Hyperlink"/>
                    <w:i/>
                    <w:iCs/>
                    <w:noProof/>
                  </w:rPr>
                </w:rPrChange>
              </w:rPr>
              <w:delText>Schematics</w:delText>
            </w:r>
            <w:r w:rsidRPr="00704674" w:rsidDel="00704674">
              <w:rPr>
                <w:noProof/>
                <w:webHidden/>
              </w:rPr>
              <w:tab/>
              <w:delText>8</w:delText>
            </w:r>
          </w:del>
        </w:p>
        <w:p w14:paraId="7477FCD4" w14:textId="17E28889" w:rsidR="00F94DEF" w:rsidRPr="00704674" w:rsidDel="00704674" w:rsidRDefault="00F94DEF">
          <w:pPr>
            <w:pStyle w:val="Verzeichnis3"/>
            <w:tabs>
              <w:tab w:val="left" w:pos="1320"/>
              <w:tab w:val="right" w:leader="dot" w:pos="8494"/>
            </w:tabs>
            <w:rPr>
              <w:del w:id="282" w:author="Lars Müggler" w:date="2019-11-13T18:07:00Z"/>
              <w:rFonts w:eastAsiaTheme="minorEastAsia"/>
              <w:noProof/>
              <w:lang w:eastAsia="de-CH"/>
              <w:rPrChange w:id="283" w:author="Lars Müggler" w:date="2019-11-13T18:06:00Z">
                <w:rPr>
                  <w:del w:id="284" w:author="Lars Müggler" w:date="2019-11-13T18:07:00Z"/>
                  <w:rFonts w:eastAsiaTheme="minorEastAsia"/>
                  <w:noProof/>
                  <w:lang w:val="de-CH" w:eastAsia="de-CH"/>
                </w:rPr>
              </w:rPrChange>
            </w:rPr>
          </w:pPr>
          <w:del w:id="285" w:author="Lars Müggler" w:date="2019-11-13T18:07:00Z">
            <w:r w:rsidRPr="00704674" w:rsidDel="00704674">
              <w:rPr>
                <w:rPrChange w:id="286" w:author="Lars Müggler" w:date="2019-11-13T18:07:00Z">
                  <w:rPr>
                    <w:rStyle w:val="Hyperlink"/>
                    <w:i/>
                    <w:iCs/>
                    <w:noProof/>
                  </w:rPr>
                </w:rPrChange>
              </w:rPr>
              <w:delText>5.2.2.</w:delText>
            </w:r>
            <w:r w:rsidRPr="00704674" w:rsidDel="00704674">
              <w:rPr>
                <w:rFonts w:eastAsiaTheme="minorEastAsia"/>
                <w:noProof/>
                <w:lang w:eastAsia="de-CH"/>
                <w:rPrChange w:id="287" w:author="Lars Müggler" w:date="2019-11-13T18:06:00Z">
                  <w:rPr>
                    <w:rFonts w:eastAsiaTheme="minorEastAsia"/>
                    <w:noProof/>
                    <w:lang w:val="de-CH" w:eastAsia="de-CH"/>
                  </w:rPr>
                </w:rPrChange>
              </w:rPr>
              <w:tab/>
            </w:r>
            <w:r w:rsidRPr="00704674" w:rsidDel="00704674">
              <w:rPr>
                <w:rPrChange w:id="288" w:author="Lars Müggler" w:date="2019-11-13T18:07:00Z">
                  <w:rPr>
                    <w:rStyle w:val="Hyperlink"/>
                    <w:i/>
                    <w:iCs/>
                    <w:noProof/>
                  </w:rPr>
                </w:rPrChange>
              </w:rPr>
              <w:delText>Simulation</w:delText>
            </w:r>
            <w:r w:rsidRPr="00704674" w:rsidDel="00704674">
              <w:rPr>
                <w:noProof/>
                <w:webHidden/>
              </w:rPr>
              <w:tab/>
              <w:delText>9</w:delText>
            </w:r>
          </w:del>
        </w:p>
        <w:p w14:paraId="3A2B47B4" w14:textId="6EB7C1E7" w:rsidR="00F94DEF" w:rsidRPr="00704674" w:rsidDel="00704674" w:rsidRDefault="00F94DEF">
          <w:pPr>
            <w:pStyle w:val="Verzeichnis3"/>
            <w:tabs>
              <w:tab w:val="left" w:pos="1320"/>
              <w:tab w:val="right" w:leader="dot" w:pos="8494"/>
            </w:tabs>
            <w:rPr>
              <w:del w:id="289" w:author="Lars Müggler" w:date="2019-11-13T18:07:00Z"/>
              <w:rFonts w:eastAsiaTheme="minorEastAsia"/>
              <w:noProof/>
              <w:lang w:eastAsia="de-CH"/>
              <w:rPrChange w:id="290" w:author="Lars Müggler" w:date="2019-11-13T18:06:00Z">
                <w:rPr>
                  <w:del w:id="291" w:author="Lars Müggler" w:date="2019-11-13T18:07:00Z"/>
                  <w:rFonts w:eastAsiaTheme="minorEastAsia"/>
                  <w:noProof/>
                  <w:lang w:val="de-CH" w:eastAsia="de-CH"/>
                </w:rPr>
              </w:rPrChange>
            </w:rPr>
          </w:pPr>
          <w:del w:id="292" w:author="Lars Müggler" w:date="2019-11-13T18:07:00Z">
            <w:r w:rsidRPr="00704674" w:rsidDel="00704674">
              <w:rPr>
                <w:rPrChange w:id="293" w:author="Lars Müggler" w:date="2019-11-13T18:07:00Z">
                  <w:rPr>
                    <w:rStyle w:val="Hyperlink"/>
                    <w:i/>
                    <w:iCs/>
                    <w:noProof/>
                  </w:rPr>
                </w:rPrChange>
              </w:rPr>
              <w:delText>5.2.3.</w:delText>
            </w:r>
            <w:r w:rsidRPr="00704674" w:rsidDel="00704674">
              <w:rPr>
                <w:rFonts w:eastAsiaTheme="minorEastAsia"/>
                <w:noProof/>
                <w:lang w:eastAsia="de-CH"/>
                <w:rPrChange w:id="294" w:author="Lars Müggler" w:date="2019-11-13T18:06:00Z">
                  <w:rPr>
                    <w:rFonts w:eastAsiaTheme="minorEastAsia"/>
                    <w:noProof/>
                    <w:lang w:val="de-CH" w:eastAsia="de-CH"/>
                  </w:rPr>
                </w:rPrChange>
              </w:rPr>
              <w:tab/>
            </w:r>
            <w:r w:rsidRPr="00704674" w:rsidDel="00704674">
              <w:rPr>
                <w:rPrChange w:id="295" w:author="Lars Müggler" w:date="2019-11-13T18:07:00Z">
                  <w:rPr>
                    <w:rStyle w:val="Hyperlink"/>
                    <w:i/>
                    <w:iCs/>
                    <w:noProof/>
                  </w:rPr>
                </w:rPrChange>
              </w:rPr>
              <w:delText>Component value</w:delText>
            </w:r>
            <w:r w:rsidRPr="00704674" w:rsidDel="00704674">
              <w:rPr>
                <w:noProof/>
                <w:webHidden/>
              </w:rPr>
              <w:tab/>
              <w:delText>9</w:delText>
            </w:r>
          </w:del>
        </w:p>
        <w:p w14:paraId="296A9371" w14:textId="7622E95C" w:rsidR="00F94DEF" w:rsidRPr="00704674" w:rsidDel="00704674" w:rsidRDefault="00F94DEF">
          <w:pPr>
            <w:pStyle w:val="Verzeichnis2"/>
            <w:tabs>
              <w:tab w:val="left" w:pos="880"/>
              <w:tab w:val="right" w:leader="dot" w:pos="8494"/>
            </w:tabs>
            <w:rPr>
              <w:del w:id="296" w:author="Lars Müggler" w:date="2019-11-13T18:07:00Z"/>
              <w:rFonts w:eastAsiaTheme="minorEastAsia"/>
              <w:noProof/>
              <w:lang w:eastAsia="de-CH"/>
              <w:rPrChange w:id="297" w:author="Lars Müggler" w:date="2019-11-13T18:06:00Z">
                <w:rPr>
                  <w:del w:id="298" w:author="Lars Müggler" w:date="2019-11-13T18:07:00Z"/>
                  <w:rFonts w:eastAsiaTheme="minorEastAsia"/>
                  <w:noProof/>
                  <w:lang w:val="de-CH" w:eastAsia="de-CH"/>
                </w:rPr>
              </w:rPrChange>
            </w:rPr>
          </w:pPr>
          <w:del w:id="299" w:author="Lars Müggler" w:date="2019-11-13T18:07:00Z">
            <w:r w:rsidRPr="00704674" w:rsidDel="00704674">
              <w:rPr>
                <w:rPrChange w:id="300" w:author="Lars Müggler" w:date="2019-11-13T18:07:00Z">
                  <w:rPr>
                    <w:rStyle w:val="Hyperlink"/>
                    <w:noProof/>
                  </w:rPr>
                </w:rPrChange>
              </w:rPr>
              <w:delText>5.3.</w:delText>
            </w:r>
            <w:r w:rsidRPr="00704674" w:rsidDel="00704674">
              <w:rPr>
                <w:rFonts w:eastAsiaTheme="minorEastAsia"/>
                <w:noProof/>
                <w:lang w:eastAsia="de-CH"/>
                <w:rPrChange w:id="301" w:author="Lars Müggler" w:date="2019-11-13T18:06:00Z">
                  <w:rPr>
                    <w:rFonts w:eastAsiaTheme="minorEastAsia"/>
                    <w:noProof/>
                    <w:lang w:val="de-CH" w:eastAsia="de-CH"/>
                  </w:rPr>
                </w:rPrChange>
              </w:rPr>
              <w:tab/>
            </w:r>
            <w:r w:rsidRPr="00704674" w:rsidDel="00704674">
              <w:rPr>
                <w:rPrChange w:id="302" w:author="Lars Müggler" w:date="2019-11-13T18:07:00Z">
                  <w:rPr>
                    <w:rStyle w:val="Hyperlink"/>
                    <w:noProof/>
                  </w:rPr>
                </w:rPrChange>
              </w:rPr>
              <w:delText>Supply</w:delText>
            </w:r>
            <w:r w:rsidRPr="00704674" w:rsidDel="00704674">
              <w:rPr>
                <w:noProof/>
                <w:webHidden/>
              </w:rPr>
              <w:tab/>
              <w:delText>10</w:delText>
            </w:r>
          </w:del>
        </w:p>
        <w:p w14:paraId="78A721BA" w14:textId="6827BD88" w:rsidR="00F94DEF" w:rsidRPr="00704674" w:rsidDel="00704674" w:rsidRDefault="00F94DEF">
          <w:pPr>
            <w:pStyle w:val="Verzeichnis3"/>
            <w:tabs>
              <w:tab w:val="left" w:pos="1320"/>
              <w:tab w:val="right" w:leader="dot" w:pos="8494"/>
            </w:tabs>
            <w:rPr>
              <w:del w:id="303" w:author="Lars Müggler" w:date="2019-11-13T18:07:00Z"/>
              <w:rFonts w:eastAsiaTheme="minorEastAsia"/>
              <w:noProof/>
              <w:lang w:eastAsia="de-CH"/>
              <w:rPrChange w:id="304" w:author="Lars Müggler" w:date="2019-11-13T18:06:00Z">
                <w:rPr>
                  <w:del w:id="305" w:author="Lars Müggler" w:date="2019-11-13T18:07:00Z"/>
                  <w:rFonts w:eastAsiaTheme="minorEastAsia"/>
                  <w:noProof/>
                  <w:lang w:val="de-CH" w:eastAsia="de-CH"/>
                </w:rPr>
              </w:rPrChange>
            </w:rPr>
          </w:pPr>
          <w:del w:id="306" w:author="Lars Müggler" w:date="2019-11-13T18:07:00Z">
            <w:r w:rsidRPr="00704674" w:rsidDel="00704674">
              <w:rPr>
                <w:rPrChange w:id="307" w:author="Lars Müggler" w:date="2019-11-13T18:07:00Z">
                  <w:rPr>
                    <w:rStyle w:val="Hyperlink"/>
                    <w:i/>
                    <w:iCs/>
                    <w:noProof/>
                  </w:rPr>
                </w:rPrChange>
              </w:rPr>
              <w:delText>5.3.1.</w:delText>
            </w:r>
            <w:r w:rsidRPr="00704674" w:rsidDel="00704674">
              <w:rPr>
                <w:rFonts w:eastAsiaTheme="minorEastAsia"/>
                <w:noProof/>
                <w:lang w:eastAsia="de-CH"/>
                <w:rPrChange w:id="308" w:author="Lars Müggler" w:date="2019-11-13T18:06:00Z">
                  <w:rPr>
                    <w:rFonts w:eastAsiaTheme="minorEastAsia"/>
                    <w:noProof/>
                    <w:lang w:val="de-CH" w:eastAsia="de-CH"/>
                  </w:rPr>
                </w:rPrChange>
              </w:rPr>
              <w:tab/>
            </w:r>
            <w:r w:rsidRPr="00704674" w:rsidDel="00704674">
              <w:rPr>
                <w:rPrChange w:id="309" w:author="Lars Müggler" w:date="2019-11-13T18:07:00Z">
                  <w:rPr>
                    <w:rStyle w:val="Hyperlink"/>
                    <w:i/>
                    <w:iCs/>
                    <w:noProof/>
                  </w:rPr>
                </w:rPrChange>
              </w:rPr>
              <w:delText>Schematics</w:delText>
            </w:r>
            <w:r w:rsidRPr="00704674" w:rsidDel="00704674">
              <w:rPr>
                <w:noProof/>
                <w:webHidden/>
              </w:rPr>
              <w:tab/>
              <w:delText>10</w:delText>
            </w:r>
          </w:del>
        </w:p>
        <w:p w14:paraId="3EC5C7F1" w14:textId="32A069B9" w:rsidR="00F94DEF" w:rsidRPr="00704674" w:rsidDel="00704674" w:rsidRDefault="00F94DEF">
          <w:pPr>
            <w:pStyle w:val="Verzeichnis2"/>
            <w:tabs>
              <w:tab w:val="left" w:pos="880"/>
              <w:tab w:val="right" w:leader="dot" w:pos="8494"/>
            </w:tabs>
            <w:rPr>
              <w:del w:id="310" w:author="Lars Müggler" w:date="2019-11-13T18:07:00Z"/>
              <w:rFonts w:eastAsiaTheme="minorEastAsia"/>
              <w:noProof/>
              <w:lang w:eastAsia="de-CH"/>
              <w:rPrChange w:id="311" w:author="Lars Müggler" w:date="2019-11-13T18:06:00Z">
                <w:rPr>
                  <w:del w:id="312" w:author="Lars Müggler" w:date="2019-11-13T18:07:00Z"/>
                  <w:rFonts w:eastAsiaTheme="minorEastAsia"/>
                  <w:noProof/>
                  <w:lang w:val="de-CH" w:eastAsia="de-CH"/>
                </w:rPr>
              </w:rPrChange>
            </w:rPr>
          </w:pPr>
          <w:del w:id="313" w:author="Lars Müggler" w:date="2019-11-13T18:07:00Z">
            <w:r w:rsidRPr="00704674" w:rsidDel="00704674">
              <w:rPr>
                <w:rPrChange w:id="314" w:author="Lars Müggler" w:date="2019-11-13T18:07:00Z">
                  <w:rPr>
                    <w:rStyle w:val="Hyperlink"/>
                    <w:noProof/>
                  </w:rPr>
                </w:rPrChange>
              </w:rPr>
              <w:delText>5.4.</w:delText>
            </w:r>
            <w:r w:rsidRPr="00704674" w:rsidDel="00704674">
              <w:rPr>
                <w:rFonts w:eastAsiaTheme="minorEastAsia"/>
                <w:noProof/>
                <w:lang w:eastAsia="de-CH"/>
                <w:rPrChange w:id="315" w:author="Lars Müggler" w:date="2019-11-13T18:06:00Z">
                  <w:rPr>
                    <w:rFonts w:eastAsiaTheme="minorEastAsia"/>
                    <w:noProof/>
                    <w:lang w:val="de-CH" w:eastAsia="de-CH"/>
                  </w:rPr>
                </w:rPrChange>
              </w:rPr>
              <w:tab/>
            </w:r>
            <w:r w:rsidRPr="00704674" w:rsidDel="00704674">
              <w:rPr>
                <w:rPrChange w:id="316" w:author="Lars Müggler" w:date="2019-11-13T18:07:00Z">
                  <w:rPr>
                    <w:rStyle w:val="Hyperlink"/>
                    <w:noProof/>
                  </w:rPr>
                </w:rPrChange>
              </w:rPr>
              <w:delText>uC Connector</w:delText>
            </w:r>
            <w:r w:rsidRPr="00704674" w:rsidDel="00704674">
              <w:rPr>
                <w:noProof/>
                <w:webHidden/>
              </w:rPr>
              <w:tab/>
              <w:delText>10</w:delText>
            </w:r>
          </w:del>
        </w:p>
        <w:p w14:paraId="44944DA1" w14:textId="35D60E8B" w:rsidR="00F94DEF" w:rsidRPr="00704674" w:rsidDel="00704674" w:rsidRDefault="00F94DEF">
          <w:pPr>
            <w:pStyle w:val="Verzeichnis3"/>
            <w:tabs>
              <w:tab w:val="left" w:pos="1320"/>
              <w:tab w:val="right" w:leader="dot" w:pos="8494"/>
            </w:tabs>
            <w:rPr>
              <w:del w:id="317" w:author="Lars Müggler" w:date="2019-11-13T18:07:00Z"/>
              <w:rFonts w:eastAsiaTheme="minorEastAsia"/>
              <w:noProof/>
              <w:lang w:eastAsia="de-CH"/>
              <w:rPrChange w:id="318" w:author="Lars Müggler" w:date="2019-11-13T18:06:00Z">
                <w:rPr>
                  <w:del w:id="319" w:author="Lars Müggler" w:date="2019-11-13T18:07:00Z"/>
                  <w:rFonts w:eastAsiaTheme="minorEastAsia"/>
                  <w:noProof/>
                  <w:lang w:val="de-CH" w:eastAsia="de-CH"/>
                </w:rPr>
              </w:rPrChange>
            </w:rPr>
          </w:pPr>
          <w:del w:id="320" w:author="Lars Müggler" w:date="2019-11-13T18:07:00Z">
            <w:r w:rsidRPr="00704674" w:rsidDel="00704674">
              <w:rPr>
                <w:rPrChange w:id="321" w:author="Lars Müggler" w:date="2019-11-13T18:07:00Z">
                  <w:rPr>
                    <w:rStyle w:val="Hyperlink"/>
                    <w:i/>
                    <w:iCs/>
                    <w:noProof/>
                  </w:rPr>
                </w:rPrChange>
              </w:rPr>
              <w:delText>5.4.1.</w:delText>
            </w:r>
            <w:r w:rsidRPr="00704674" w:rsidDel="00704674">
              <w:rPr>
                <w:rFonts w:eastAsiaTheme="minorEastAsia"/>
                <w:noProof/>
                <w:lang w:eastAsia="de-CH"/>
                <w:rPrChange w:id="322" w:author="Lars Müggler" w:date="2019-11-13T18:06:00Z">
                  <w:rPr>
                    <w:rFonts w:eastAsiaTheme="minorEastAsia"/>
                    <w:noProof/>
                    <w:lang w:val="de-CH" w:eastAsia="de-CH"/>
                  </w:rPr>
                </w:rPrChange>
              </w:rPr>
              <w:tab/>
            </w:r>
            <w:r w:rsidRPr="00704674" w:rsidDel="00704674">
              <w:rPr>
                <w:rPrChange w:id="323" w:author="Lars Müggler" w:date="2019-11-13T18:07:00Z">
                  <w:rPr>
                    <w:rStyle w:val="Hyperlink"/>
                    <w:i/>
                    <w:iCs/>
                    <w:noProof/>
                  </w:rPr>
                </w:rPrChange>
              </w:rPr>
              <w:delText>Schematics</w:delText>
            </w:r>
            <w:r w:rsidRPr="00704674" w:rsidDel="00704674">
              <w:rPr>
                <w:noProof/>
                <w:webHidden/>
              </w:rPr>
              <w:tab/>
              <w:delText>10</w:delText>
            </w:r>
          </w:del>
        </w:p>
        <w:p w14:paraId="0872F49B" w14:textId="599CE1CE" w:rsidR="00F94DEF" w:rsidRPr="00704674" w:rsidDel="00704674" w:rsidRDefault="00F94DEF">
          <w:pPr>
            <w:pStyle w:val="Verzeichnis1"/>
            <w:rPr>
              <w:del w:id="324" w:author="Lars Müggler" w:date="2019-11-13T18:07:00Z"/>
              <w:rFonts w:eastAsiaTheme="minorEastAsia"/>
              <w:noProof/>
              <w:lang w:eastAsia="de-CH"/>
              <w:rPrChange w:id="325" w:author="Lars Müggler" w:date="2019-11-13T18:06:00Z">
                <w:rPr>
                  <w:del w:id="326" w:author="Lars Müggler" w:date="2019-11-13T18:07:00Z"/>
                  <w:rFonts w:eastAsiaTheme="minorEastAsia"/>
                  <w:noProof/>
                  <w:lang w:val="de-CH" w:eastAsia="de-CH"/>
                </w:rPr>
              </w:rPrChange>
            </w:rPr>
          </w:pPr>
          <w:del w:id="327" w:author="Lars Müggler" w:date="2019-11-13T18:07:00Z">
            <w:r w:rsidRPr="00704674" w:rsidDel="00704674">
              <w:rPr>
                <w:rPrChange w:id="328" w:author="Lars Müggler" w:date="2019-11-13T18:07:00Z">
                  <w:rPr>
                    <w:rStyle w:val="Hyperlink"/>
                    <w:noProof/>
                  </w:rPr>
                </w:rPrChange>
              </w:rPr>
              <w:delText>6.</w:delText>
            </w:r>
            <w:r w:rsidRPr="00704674" w:rsidDel="00704674">
              <w:rPr>
                <w:rFonts w:eastAsiaTheme="minorEastAsia"/>
                <w:noProof/>
                <w:lang w:eastAsia="de-CH"/>
                <w:rPrChange w:id="329" w:author="Lars Müggler" w:date="2019-11-13T18:06:00Z">
                  <w:rPr>
                    <w:rFonts w:eastAsiaTheme="minorEastAsia"/>
                    <w:noProof/>
                    <w:lang w:val="de-CH" w:eastAsia="de-CH"/>
                  </w:rPr>
                </w:rPrChange>
              </w:rPr>
              <w:tab/>
            </w:r>
            <w:r w:rsidRPr="00704674" w:rsidDel="00704674">
              <w:rPr>
                <w:rPrChange w:id="330" w:author="Lars Müggler" w:date="2019-11-13T18:07:00Z">
                  <w:rPr>
                    <w:rStyle w:val="Hyperlink"/>
                    <w:noProof/>
                  </w:rPr>
                </w:rPrChange>
              </w:rPr>
              <w:delText>Implementation</w:delText>
            </w:r>
            <w:r w:rsidRPr="00704674" w:rsidDel="00704674">
              <w:rPr>
                <w:noProof/>
                <w:webHidden/>
              </w:rPr>
              <w:tab/>
              <w:delText>11</w:delText>
            </w:r>
          </w:del>
        </w:p>
        <w:p w14:paraId="3D1E8CFD" w14:textId="16EB621C" w:rsidR="00F94DEF" w:rsidRPr="00704674" w:rsidDel="00704674" w:rsidRDefault="00F94DEF">
          <w:pPr>
            <w:pStyle w:val="Verzeichnis1"/>
            <w:rPr>
              <w:del w:id="331" w:author="Lars Müggler" w:date="2019-11-13T18:07:00Z"/>
              <w:rFonts w:eastAsiaTheme="minorEastAsia"/>
              <w:noProof/>
              <w:lang w:eastAsia="de-CH"/>
              <w:rPrChange w:id="332" w:author="Lars Müggler" w:date="2019-11-13T18:06:00Z">
                <w:rPr>
                  <w:del w:id="333" w:author="Lars Müggler" w:date="2019-11-13T18:07:00Z"/>
                  <w:rFonts w:eastAsiaTheme="minorEastAsia"/>
                  <w:noProof/>
                  <w:lang w:val="de-CH" w:eastAsia="de-CH"/>
                </w:rPr>
              </w:rPrChange>
            </w:rPr>
          </w:pPr>
          <w:del w:id="334" w:author="Lars Müggler" w:date="2019-11-13T18:07:00Z">
            <w:r w:rsidRPr="00704674" w:rsidDel="00704674">
              <w:rPr>
                <w:rPrChange w:id="335" w:author="Lars Müggler" w:date="2019-11-13T18:07:00Z">
                  <w:rPr>
                    <w:rStyle w:val="Hyperlink"/>
                    <w:noProof/>
                  </w:rPr>
                </w:rPrChange>
              </w:rPr>
              <w:delText>7.</w:delText>
            </w:r>
            <w:r w:rsidRPr="00704674" w:rsidDel="00704674">
              <w:rPr>
                <w:rFonts w:eastAsiaTheme="minorEastAsia"/>
                <w:noProof/>
                <w:lang w:eastAsia="de-CH"/>
                <w:rPrChange w:id="336" w:author="Lars Müggler" w:date="2019-11-13T18:06:00Z">
                  <w:rPr>
                    <w:rFonts w:eastAsiaTheme="minorEastAsia"/>
                    <w:noProof/>
                    <w:lang w:val="de-CH" w:eastAsia="de-CH"/>
                  </w:rPr>
                </w:rPrChange>
              </w:rPr>
              <w:tab/>
            </w:r>
            <w:r w:rsidRPr="00704674" w:rsidDel="00704674">
              <w:rPr>
                <w:rPrChange w:id="337" w:author="Lars Müggler" w:date="2019-11-13T18:07:00Z">
                  <w:rPr>
                    <w:rStyle w:val="Hyperlink"/>
                    <w:noProof/>
                  </w:rPr>
                </w:rPrChange>
              </w:rPr>
              <w:delText>Test</w:delText>
            </w:r>
            <w:r w:rsidRPr="00704674" w:rsidDel="00704674">
              <w:rPr>
                <w:noProof/>
                <w:webHidden/>
              </w:rPr>
              <w:tab/>
              <w:delText>11</w:delText>
            </w:r>
          </w:del>
        </w:p>
        <w:p w14:paraId="5813A5F8" w14:textId="05B01B83" w:rsidR="00F94DEF" w:rsidRPr="00704674" w:rsidDel="00704674" w:rsidRDefault="00F94DEF">
          <w:pPr>
            <w:pStyle w:val="Verzeichnis1"/>
            <w:rPr>
              <w:del w:id="338" w:author="Lars Müggler" w:date="2019-11-13T18:07:00Z"/>
              <w:rFonts w:eastAsiaTheme="minorEastAsia"/>
              <w:noProof/>
              <w:lang w:eastAsia="de-CH"/>
              <w:rPrChange w:id="339" w:author="Lars Müggler" w:date="2019-11-13T18:06:00Z">
                <w:rPr>
                  <w:del w:id="340" w:author="Lars Müggler" w:date="2019-11-13T18:07:00Z"/>
                  <w:rFonts w:eastAsiaTheme="minorEastAsia"/>
                  <w:noProof/>
                  <w:lang w:val="de-CH" w:eastAsia="de-CH"/>
                </w:rPr>
              </w:rPrChange>
            </w:rPr>
          </w:pPr>
          <w:del w:id="341" w:author="Lars Müggler" w:date="2019-11-13T18:07:00Z">
            <w:r w:rsidRPr="00704674" w:rsidDel="00704674">
              <w:rPr>
                <w:rPrChange w:id="342" w:author="Lars Müggler" w:date="2019-11-13T18:07:00Z">
                  <w:rPr>
                    <w:rStyle w:val="Hyperlink"/>
                    <w:noProof/>
                  </w:rPr>
                </w:rPrChange>
              </w:rPr>
              <w:delText>8.</w:delText>
            </w:r>
            <w:r w:rsidRPr="00704674" w:rsidDel="00704674">
              <w:rPr>
                <w:rFonts w:eastAsiaTheme="minorEastAsia"/>
                <w:noProof/>
                <w:lang w:eastAsia="de-CH"/>
                <w:rPrChange w:id="343" w:author="Lars Müggler" w:date="2019-11-13T18:06:00Z">
                  <w:rPr>
                    <w:rFonts w:eastAsiaTheme="minorEastAsia"/>
                    <w:noProof/>
                    <w:lang w:val="de-CH" w:eastAsia="de-CH"/>
                  </w:rPr>
                </w:rPrChange>
              </w:rPr>
              <w:tab/>
            </w:r>
            <w:r w:rsidRPr="00704674" w:rsidDel="00704674">
              <w:rPr>
                <w:rPrChange w:id="344" w:author="Lars Müggler" w:date="2019-11-13T18:07:00Z">
                  <w:rPr>
                    <w:rStyle w:val="Hyperlink"/>
                    <w:noProof/>
                  </w:rPr>
                </w:rPrChange>
              </w:rPr>
              <w:delText>Project management</w:delText>
            </w:r>
            <w:r w:rsidRPr="00704674" w:rsidDel="00704674">
              <w:rPr>
                <w:noProof/>
                <w:webHidden/>
              </w:rPr>
              <w:tab/>
              <w:delText>11</w:delText>
            </w:r>
          </w:del>
        </w:p>
        <w:p w14:paraId="04D2EFB1" w14:textId="3913BE71" w:rsidR="00F94DEF" w:rsidRPr="00704674" w:rsidDel="00704674" w:rsidRDefault="00F94DEF">
          <w:pPr>
            <w:pStyle w:val="Verzeichnis1"/>
            <w:rPr>
              <w:del w:id="345" w:author="Lars Müggler" w:date="2019-11-13T18:07:00Z"/>
              <w:rFonts w:eastAsiaTheme="minorEastAsia"/>
              <w:noProof/>
              <w:lang w:eastAsia="de-CH"/>
              <w:rPrChange w:id="346" w:author="Lars Müggler" w:date="2019-11-13T18:06:00Z">
                <w:rPr>
                  <w:del w:id="347" w:author="Lars Müggler" w:date="2019-11-13T18:07:00Z"/>
                  <w:rFonts w:eastAsiaTheme="minorEastAsia"/>
                  <w:noProof/>
                  <w:lang w:val="de-CH" w:eastAsia="de-CH"/>
                </w:rPr>
              </w:rPrChange>
            </w:rPr>
          </w:pPr>
          <w:del w:id="348" w:author="Lars Müggler" w:date="2019-11-13T18:07:00Z">
            <w:r w:rsidRPr="00704674" w:rsidDel="00704674">
              <w:rPr>
                <w:rPrChange w:id="349" w:author="Lars Müggler" w:date="2019-11-13T18:07:00Z">
                  <w:rPr>
                    <w:rStyle w:val="Hyperlink"/>
                    <w:noProof/>
                  </w:rPr>
                </w:rPrChange>
              </w:rPr>
              <w:delText>9.</w:delText>
            </w:r>
            <w:r w:rsidRPr="00704674" w:rsidDel="00704674">
              <w:rPr>
                <w:rFonts w:eastAsiaTheme="minorEastAsia"/>
                <w:noProof/>
                <w:lang w:eastAsia="de-CH"/>
                <w:rPrChange w:id="350" w:author="Lars Müggler" w:date="2019-11-13T18:06:00Z">
                  <w:rPr>
                    <w:rFonts w:eastAsiaTheme="minorEastAsia"/>
                    <w:noProof/>
                    <w:lang w:val="de-CH" w:eastAsia="de-CH"/>
                  </w:rPr>
                </w:rPrChange>
              </w:rPr>
              <w:tab/>
            </w:r>
            <w:r w:rsidRPr="00704674" w:rsidDel="00704674">
              <w:rPr>
                <w:rPrChange w:id="351" w:author="Lars Müggler" w:date="2019-11-13T18:07:00Z">
                  <w:rPr>
                    <w:rStyle w:val="Hyperlink"/>
                    <w:noProof/>
                  </w:rPr>
                </w:rPrChange>
              </w:rPr>
              <w:delText>Conclusion</w:delText>
            </w:r>
            <w:r w:rsidRPr="00704674" w:rsidDel="00704674">
              <w:rPr>
                <w:noProof/>
                <w:webHidden/>
              </w:rPr>
              <w:tab/>
              <w:delText>11</w:delText>
            </w:r>
          </w:del>
        </w:p>
        <w:p w14:paraId="2B420F8D" w14:textId="0D3B828A" w:rsidR="00F94DEF" w:rsidRPr="00704674" w:rsidDel="00704674" w:rsidRDefault="00F94DEF">
          <w:pPr>
            <w:pStyle w:val="Verzeichnis1"/>
            <w:rPr>
              <w:del w:id="352" w:author="Lars Müggler" w:date="2019-11-13T18:07:00Z"/>
              <w:rFonts w:eastAsiaTheme="minorEastAsia"/>
              <w:noProof/>
              <w:lang w:eastAsia="de-CH"/>
              <w:rPrChange w:id="353" w:author="Lars Müggler" w:date="2019-11-13T18:06:00Z">
                <w:rPr>
                  <w:del w:id="354" w:author="Lars Müggler" w:date="2019-11-13T18:07:00Z"/>
                  <w:rFonts w:eastAsiaTheme="minorEastAsia"/>
                  <w:noProof/>
                  <w:lang w:val="de-CH" w:eastAsia="de-CH"/>
                </w:rPr>
              </w:rPrChange>
            </w:rPr>
          </w:pPr>
          <w:del w:id="355" w:author="Lars Müggler" w:date="2019-11-13T18:07:00Z">
            <w:r w:rsidRPr="00704674" w:rsidDel="00704674">
              <w:rPr>
                <w:rPrChange w:id="356" w:author="Lars Müggler" w:date="2019-11-13T18:07:00Z">
                  <w:rPr>
                    <w:rStyle w:val="Hyperlink"/>
                    <w:noProof/>
                  </w:rPr>
                </w:rPrChange>
              </w:rPr>
              <w:delText>10.</w:delText>
            </w:r>
            <w:r w:rsidRPr="00704674" w:rsidDel="00704674">
              <w:rPr>
                <w:rFonts w:eastAsiaTheme="minorEastAsia"/>
                <w:noProof/>
                <w:lang w:eastAsia="de-CH"/>
                <w:rPrChange w:id="357" w:author="Lars Müggler" w:date="2019-11-13T18:06:00Z">
                  <w:rPr>
                    <w:rFonts w:eastAsiaTheme="minorEastAsia"/>
                    <w:noProof/>
                    <w:lang w:val="de-CH" w:eastAsia="de-CH"/>
                  </w:rPr>
                </w:rPrChange>
              </w:rPr>
              <w:tab/>
            </w:r>
            <w:r w:rsidRPr="00704674" w:rsidDel="00704674">
              <w:rPr>
                <w:rPrChange w:id="358" w:author="Lars Müggler" w:date="2019-11-13T18:07:00Z">
                  <w:rPr>
                    <w:rStyle w:val="Hyperlink"/>
                    <w:noProof/>
                  </w:rPr>
                </w:rPrChange>
              </w:rPr>
              <w:delText>Appendix</w:delText>
            </w:r>
            <w:r w:rsidRPr="00704674" w:rsidDel="00704674">
              <w:rPr>
                <w:noProof/>
                <w:webHidden/>
              </w:rPr>
              <w:tab/>
              <w:delText>11</w:delText>
            </w:r>
          </w:del>
        </w:p>
        <w:p w14:paraId="205B5B2F" w14:textId="48593DDE" w:rsidR="00F94DEF" w:rsidRPr="00704674" w:rsidDel="00704674" w:rsidRDefault="00F94DEF">
          <w:pPr>
            <w:pStyle w:val="Verzeichnis2"/>
            <w:tabs>
              <w:tab w:val="left" w:pos="1100"/>
              <w:tab w:val="right" w:leader="dot" w:pos="8494"/>
            </w:tabs>
            <w:rPr>
              <w:del w:id="359" w:author="Lars Müggler" w:date="2019-11-13T18:07:00Z"/>
              <w:rFonts w:eastAsiaTheme="minorEastAsia"/>
              <w:noProof/>
              <w:lang w:eastAsia="de-CH"/>
              <w:rPrChange w:id="360" w:author="Lars Müggler" w:date="2019-11-13T18:06:00Z">
                <w:rPr>
                  <w:del w:id="361" w:author="Lars Müggler" w:date="2019-11-13T18:07:00Z"/>
                  <w:rFonts w:eastAsiaTheme="minorEastAsia"/>
                  <w:noProof/>
                  <w:lang w:val="de-CH" w:eastAsia="de-CH"/>
                </w:rPr>
              </w:rPrChange>
            </w:rPr>
          </w:pPr>
          <w:del w:id="362" w:author="Lars Müggler" w:date="2019-11-13T18:07:00Z">
            <w:r w:rsidRPr="00704674" w:rsidDel="00704674">
              <w:rPr>
                <w:rPrChange w:id="363" w:author="Lars Müggler" w:date="2019-11-13T18:07:00Z">
                  <w:rPr>
                    <w:rStyle w:val="Hyperlink"/>
                    <w:noProof/>
                  </w:rPr>
                </w:rPrChange>
              </w:rPr>
              <w:delText>10.1.</w:delText>
            </w:r>
            <w:r w:rsidRPr="00704674" w:rsidDel="00704674">
              <w:rPr>
                <w:rFonts w:eastAsiaTheme="minorEastAsia"/>
                <w:noProof/>
                <w:lang w:eastAsia="de-CH"/>
                <w:rPrChange w:id="364" w:author="Lars Müggler" w:date="2019-11-13T18:06:00Z">
                  <w:rPr>
                    <w:rFonts w:eastAsiaTheme="minorEastAsia"/>
                    <w:noProof/>
                    <w:lang w:val="de-CH" w:eastAsia="de-CH"/>
                  </w:rPr>
                </w:rPrChange>
              </w:rPr>
              <w:tab/>
            </w:r>
            <w:r w:rsidRPr="00704674" w:rsidDel="00704674">
              <w:rPr>
                <w:rPrChange w:id="365" w:author="Lars Müggler" w:date="2019-11-13T18:07:00Z">
                  <w:rPr>
                    <w:rStyle w:val="Hyperlink"/>
                    <w:noProof/>
                  </w:rPr>
                </w:rPrChange>
              </w:rPr>
              <w:delText>Improvements</w:delText>
            </w:r>
            <w:r w:rsidRPr="00704674" w:rsidDel="00704674">
              <w:rPr>
                <w:noProof/>
                <w:webHidden/>
              </w:rPr>
              <w:tab/>
              <w:delText>11</w:delText>
            </w:r>
          </w:del>
        </w:p>
        <w:p w14:paraId="6BC5CE12" w14:textId="1056BC15" w:rsidR="00F94DEF" w:rsidRPr="00704674" w:rsidDel="00704674" w:rsidRDefault="00F94DEF">
          <w:pPr>
            <w:pStyle w:val="Verzeichnis2"/>
            <w:tabs>
              <w:tab w:val="left" w:pos="1100"/>
              <w:tab w:val="right" w:leader="dot" w:pos="8494"/>
            </w:tabs>
            <w:rPr>
              <w:del w:id="366" w:author="Lars Müggler" w:date="2019-11-13T18:07:00Z"/>
              <w:rFonts w:eastAsiaTheme="minorEastAsia"/>
              <w:noProof/>
              <w:lang w:eastAsia="de-CH"/>
              <w:rPrChange w:id="367" w:author="Lars Müggler" w:date="2019-11-13T18:06:00Z">
                <w:rPr>
                  <w:del w:id="368" w:author="Lars Müggler" w:date="2019-11-13T18:07:00Z"/>
                  <w:rFonts w:eastAsiaTheme="minorEastAsia"/>
                  <w:noProof/>
                  <w:lang w:val="de-CH" w:eastAsia="de-CH"/>
                </w:rPr>
              </w:rPrChange>
            </w:rPr>
          </w:pPr>
          <w:del w:id="369" w:author="Lars Müggler" w:date="2019-11-13T18:07:00Z">
            <w:r w:rsidRPr="00704674" w:rsidDel="00704674">
              <w:rPr>
                <w:rPrChange w:id="370" w:author="Lars Müggler" w:date="2019-11-13T18:07:00Z">
                  <w:rPr>
                    <w:rStyle w:val="Hyperlink"/>
                    <w:noProof/>
                  </w:rPr>
                </w:rPrChange>
              </w:rPr>
              <w:delText>10.2.</w:delText>
            </w:r>
            <w:r w:rsidRPr="00704674" w:rsidDel="00704674">
              <w:rPr>
                <w:rFonts w:eastAsiaTheme="minorEastAsia"/>
                <w:noProof/>
                <w:lang w:eastAsia="de-CH"/>
                <w:rPrChange w:id="371" w:author="Lars Müggler" w:date="2019-11-13T18:06:00Z">
                  <w:rPr>
                    <w:rFonts w:eastAsiaTheme="minorEastAsia"/>
                    <w:noProof/>
                    <w:lang w:val="de-CH" w:eastAsia="de-CH"/>
                  </w:rPr>
                </w:rPrChange>
              </w:rPr>
              <w:tab/>
            </w:r>
            <w:r w:rsidRPr="00704674" w:rsidDel="00704674">
              <w:rPr>
                <w:rPrChange w:id="372" w:author="Lars Müggler" w:date="2019-11-13T18:07:00Z">
                  <w:rPr>
                    <w:rStyle w:val="Hyperlink"/>
                    <w:noProof/>
                  </w:rPr>
                </w:rPrChange>
              </w:rPr>
              <w:delText>Tools</w:delText>
            </w:r>
            <w:r w:rsidRPr="00704674" w:rsidDel="00704674">
              <w:rPr>
                <w:noProof/>
                <w:webHidden/>
              </w:rPr>
              <w:tab/>
              <w:delText>12</w:delText>
            </w:r>
          </w:del>
        </w:p>
        <w:p w14:paraId="1E7F8AFE" w14:textId="130C5FCE" w:rsidR="00F94DEF" w:rsidRPr="00704674" w:rsidDel="00704674" w:rsidRDefault="00F94DEF">
          <w:pPr>
            <w:pStyle w:val="Verzeichnis2"/>
            <w:tabs>
              <w:tab w:val="left" w:pos="1100"/>
              <w:tab w:val="right" w:leader="dot" w:pos="8494"/>
            </w:tabs>
            <w:rPr>
              <w:del w:id="373" w:author="Lars Müggler" w:date="2019-11-13T18:07:00Z"/>
              <w:rFonts w:eastAsiaTheme="minorEastAsia"/>
              <w:noProof/>
              <w:lang w:eastAsia="de-CH"/>
              <w:rPrChange w:id="374" w:author="Lars Müggler" w:date="2019-11-13T18:06:00Z">
                <w:rPr>
                  <w:del w:id="375" w:author="Lars Müggler" w:date="2019-11-13T18:07:00Z"/>
                  <w:rFonts w:eastAsiaTheme="minorEastAsia"/>
                  <w:noProof/>
                  <w:lang w:val="de-CH" w:eastAsia="de-CH"/>
                </w:rPr>
              </w:rPrChange>
            </w:rPr>
          </w:pPr>
          <w:del w:id="376" w:author="Lars Müggler" w:date="2019-11-13T18:07:00Z">
            <w:r w:rsidRPr="00704674" w:rsidDel="00704674">
              <w:rPr>
                <w:rPrChange w:id="377" w:author="Lars Müggler" w:date="2019-11-13T18:07:00Z">
                  <w:rPr>
                    <w:rStyle w:val="Hyperlink"/>
                    <w:noProof/>
                  </w:rPr>
                </w:rPrChange>
              </w:rPr>
              <w:delText>10.3.</w:delText>
            </w:r>
            <w:r w:rsidRPr="00704674" w:rsidDel="00704674">
              <w:rPr>
                <w:rFonts w:eastAsiaTheme="minorEastAsia"/>
                <w:noProof/>
                <w:lang w:eastAsia="de-CH"/>
                <w:rPrChange w:id="378" w:author="Lars Müggler" w:date="2019-11-13T18:06:00Z">
                  <w:rPr>
                    <w:rFonts w:eastAsiaTheme="minorEastAsia"/>
                    <w:noProof/>
                    <w:lang w:val="de-CH" w:eastAsia="de-CH"/>
                  </w:rPr>
                </w:rPrChange>
              </w:rPr>
              <w:tab/>
            </w:r>
            <w:r w:rsidRPr="00704674" w:rsidDel="00704674">
              <w:rPr>
                <w:rPrChange w:id="379" w:author="Lars Müggler" w:date="2019-11-13T18:07:00Z">
                  <w:rPr>
                    <w:rStyle w:val="Hyperlink"/>
                    <w:noProof/>
                  </w:rPr>
                </w:rPrChange>
              </w:rPr>
              <w:delText>Abbreviations</w:delText>
            </w:r>
            <w:r w:rsidRPr="00704674" w:rsidDel="00704674">
              <w:rPr>
                <w:noProof/>
                <w:webHidden/>
              </w:rPr>
              <w:tab/>
              <w:delText>12</w:delText>
            </w:r>
          </w:del>
        </w:p>
        <w:p w14:paraId="5CA78C7A" w14:textId="1E03EEE5" w:rsidR="002E2E1C" w:rsidRPr="00704674" w:rsidRDefault="002E2E1C">
          <w:r w:rsidRPr="00704674">
            <w:rPr>
              <w:b/>
              <w:bCs/>
              <w:rPrChange w:id="380" w:author="Lars Müggler" w:date="2019-11-13T18:06:00Z">
                <w:rPr>
                  <w:b/>
                  <w:bCs/>
                </w:rPr>
              </w:rPrChange>
            </w:rPr>
            <w:fldChar w:fldCharType="end"/>
          </w:r>
        </w:p>
      </w:sdtContent>
    </w:sdt>
    <w:p w14:paraId="22C4FAF1" w14:textId="45C62519" w:rsidR="009B4D96" w:rsidRPr="00704674" w:rsidDel="00704674" w:rsidRDefault="009B4D96">
      <w:pPr>
        <w:rPr>
          <w:del w:id="381" w:author="Lars Müggler" w:date="2019-11-13T18:07:00Z"/>
          <w:sz w:val="24"/>
        </w:rPr>
      </w:pPr>
    </w:p>
    <w:p w14:paraId="79DBA220" w14:textId="77777777" w:rsidR="009B4D96" w:rsidRPr="00704674" w:rsidRDefault="009B4D96">
      <w:pPr>
        <w:rPr>
          <w:b/>
          <w:sz w:val="24"/>
        </w:rPr>
      </w:pPr>
      <w:r w:rsidRPr="00704674">
        <w:rPr>
          <w:b/>
          <w:sz w:val="24"/>
        </w:rPr>
        <w:br w:type="page"/>
      </w:r>
    </w:p>
    <w:p w14:paraId="79E796C3" w14:textId="77777777" w:rsidR="00E83C7C" w:rsidRPr="00704674" w:rsidRDefault="006F24C0" w:rsidP="00D7511F">
      <w:pPr>
        <w:pStyle w:val="berschrift1"/>
        <w:numPr>
          <w:ilvl w:val="0"/>
          <w:numId w:val="24"/>
        </w:numPr>
      </w:pPr>
      <w:bookmarkStart w:id="382" w:name="_Toc24573907"/>
      <w:r w:rsidRPr="00704674">
        <w:lastRenderedPageBreak/>
        <w:t>Abstract</w:t>
      </w:r>
      <w:bookmarkEnd w:id="382"/>
    </w:p>
    <w:p w14:paraId="242A632A" w14:textId="4AE7DFF0" w:rsidR="00D7511F" w:rsidRPr="00704674" w:rsidDel="001044DF" w:rsidRDefault="002109EA" w:rsidP="002E07D6">
      <w:pPr>
        <w:pStyle w:val="berschrift2"/>
        <w:numPr>
          <w:ilvl w:val="1"/>
          <w:numId w:val="13"/>
        </w:numPr>
        <w:rPr>
          <w:del w:id="383" w:author="Krajinovic Ivan (krajiiva)" w:date="2019-11-13T19:22:00Z"/>
        </w:rPr>
      </w:pPr>
      <w:ins w:id="384" w:author="Lars Müggler" w:date="2019-11-13T21:44:00Z">
        <w:r>
          <w:t xml:space="preserve"> </w:t>
        </w:r>
      </w:ins>
      <w:del w:id="385" w:author="Lars Müggler" w:date="2019-11-13T21:44:00Z">
        <w:r w:rsidR="00FD0507" w:rsidRPr="00704674" w:rsidDel="002109EA">
          <w:delText xml:space="preserve"> </w:delText>
        </w:r>
      </w:del>
      <w:bookmarkStart w:id="386" w:name="_Toc24573908"/>
      <w:r w:rsidR="00D7511F" w:rsidRPr="00704674">
        <w:t>Motivation</w:t>
      </w:r>
      <w:bookmarkEnd w:id="386"/>
    </w:p>
    <w:p w14:paraId="5A121E1A" w14:textId="0A6367CD" w:rsidR="005A15A0" w:rsidRDefault="005A15A0">
      <w:pPr>
        <w:pStyle w:val="berschrift2"/>
        <w:numPr>
          <w:ilvl w:val="1"/>
          <w:numId w:val="13"/>
        </w:numPr>
        <w:rPr>
          <w:ins w:id="387" w:author="Krajinovic Ivan (krajiiva)" w:date="2019-11-13T18:57:00Z"/>
        </w:rPr>
        <w:pPrChange w:id="388" w:author="Krajinovic Ivan (krajiiva)" w:date="2019-11-13T19:22:00Z">
          <w:pPr>
            <w:pStyle w:val="Listenabsatz"/>
            <w:ind w:left="360"/>
            <w:jc w:val="both"/>
          </w:pPr>
        </w:pPrChange>
      </w:pPr>
      <w:bookmarkStart w:id="389" w:name="_Toc24573909"/>
      <w:bookmarkEnd w:id="389"/>
    </w:p>
    <w:p w14:paraId="1E947AB2" w14:textId="6ADA276C" w:rsidR="00425B2A" w:rsidRPr="00704674" w:rsidRDefault="005A15A0">
      <w:pPr>
        <w:pStyle w:val="Listenabsatz"/>
        <w:ind w:left="360"/>
        <w:jc w:val="both"/>
        <w:rPr>
          <w:ins w:id="390" w:author="Krajinovic Ivan (krajiiva)" w:date="2019-11-11T19:09:00Z"/>
        </w:rPr>
      </w:pPr>
      <w:ins w:id="391" w:author="Krajinovic Ivan (krajiiva)" w:date="2019-11-13T18:57:00Z">
        <w:r>
          <w:t xml:space="preserve">The motivation of this project is to </w:t>
        </w:r>
      </w:ins>
      <w:ins w:id="392" w:author="Krajinovic Ivan (krajiiva)" w:date="2019-11-13T18:58:00Z">
        <w:r>
          <w:t xml:space="preserve">put the acquired skills into </w:t>
        </w:r>
      </w:ins>
      <w:ins w:id="393" w:author="Krajinovic Ivan (krajiiva)" w:date="2019-11-13T18:59:00Z">
        <w:r>
          <w:t xml:space="preserve">practice and to </w:t>
        </w:r>
      </w:ins>
      <w:ins w:id="394" w:author="Krajinovic Ivan (krajiiva)" w:date="2019-11-13T19:00:00Z">
        <w:r>
          <w:t>gain new experience in engineering</w:t>
        </w:r>
      </w:ins>
      <w:ins w:id="395" w:author="Krajinovic Ivan (krajiiva)" w:date="2019-11-13T19:01:00Z">
        <w:r w:rsidR="00260E20">
          <w:t xml:space="preserve">. </w:t>
        </w:r>
      </w:ins>
      <w:ins w:id="396" w:author="Krajinovic Ivan (krajiiva)" w:date="2019-11-13T19:04:00Z">
        <w:r w:rsidR="003931D7">
          <w:t xml:space="preserve">To be more specific the task is to design </w:t>
        </w:r>
        <w:r w:rsidR="003931D7" w:rsidRPr="00704674">
          <w:t xml:space="preserve">two of </w:t>
        </w:r>
      </w:ins>
      <w:ins w:id="397" w:author="Krajinovic Ivan (krajiiva)" w:date="2019-11-13T19:05:00Z">
        <w:r w:rsidR="003931D7">
          <w:t>four</w:t>
        </w:r>
      </w:ins>
      <w:ins w:id="398" w:author="Krajinovic Ivan (krajiiva)" w:date="2019-11-13T19:04:00Z">
        <w:r w:rsidR="003931D7" w:rsidRPr="00704674">
          <w:t xml:space="preserve"> possible solutions of a LED-driver</w:t>
        </w:r>
      </w:ins>
      <w:ins w:id="399" w:author="Krajinovic Ivan (krajiiva)" w:date="2019-11-13T19:05:00Z">
        <w:r w:rsidR="00A54731">
          <w:t>.</w:t>
        </w:r>
      </w:ins>
      <w:del w:id="400" w:author="Krajinovic Ivan (krajiiva)" w:date="2019-11-13T19:20:00Z">
        <w:r w:rsidR="00F442B3" w:rsidRPr="00704674" w:rsidDel="00D61675">
          <w:delText>The goal of the project i</w:delText>
        </w:r>
      </w:del>
      <w:del w:id="401" w:author="Krajinovic Ivan (krajiiva)" w:date="2019-11-11T19:09:00Z">
        <w:r w:rsidR="00F442B3" w:rsidRPr="00704674" w:rsidDel="00425B2A">
          <w:delText xml:space="preserve">t’s </w:delText>
        </w:r>
      </w:del>
      <w:del w:id="402" w:author="Krajinovic Ivan (krajiiva)" w:date="2019-11-13T19:20:00Z">
        <w:r w:rsidR="00F442B3" w:rsidRPr="00704674" w:rsidDel="00D61675">
          <w:delText xml:space="preserve">to </w:delText>
        </w:r>
      </w:del>
      <w:del w:id="403" w:author="Krajinovic Ivan (krajiiva)" w:date="2019-11-11T19:10:00Z">
        <w:r w:rsidR="00F442B3" w:rsidRPr="00704674" w:rsidDel="00425B2A">
          <w:delText>design the hardware</w:delText>
        </w:r>
      </w:del>
      <w:del w:id="404" w:author="Krajinovic Ivan (krajiiva)" w:date="2019-11-13T19:20:00Z">
        <w:r w:rsidR="00F442B3" w:rsidRPr="00704674" w:rsidDel="00D61675">
          <w:delText xml:space="preserve"> </w:delText>
        </w:r>
      </w:del>
      <w:del w:id="405" w:author="Krajinovic Ivan (krajiiva)" w:date="2019-11-11T19:14:00Z">
        <w:r w:rsidR="00F442B3" w:rsidRPr="00704674" w:rsidDel="00425B2A">
          <w:delText xml:space="preserve">and make the prototype for a LED light source with software to adjust its brightness. </w:delText>
        </w:r>
      </w:del>
      <w:del w:id="406" w:author="Krajinovic Ivan (krajiiva)" w:date="2019-11-13T19:20:00Z">
        <w:r w:rsidR="00F442B3" w:rsidRPr="00704674" w:rsidDel="00D61675">
          <w:delText xml:space="preserve">We have </w:delText>
        </w:r>
        <w:r w:rsidR="00A05491" w:rsidRPr="00704674" w:rsidDel="00D61675">
          <w:delText>chosen</w:delText>
        </w:r>
        <w:r w:rsidR="00F442B3" w:rsidRPr="00704674" w:rsidDel="00D61675">
          <w:delText xml:space="preserve"> </w:delText>
        </w:r>
        <w:r w:rsidR="00A05491" w:rsidRPr="00704674" w:rsidDel="00D61675">
          <w:delText>solutions</w:delText>
        </w:r>
        <w:r w:rsidR="00F442B3" w:rsidRPr="00704674" w:rsidDel="00D61675">
          <w:delText xml:space="preserve"> 0 and 2 for our project. </w:delText>
        </w:r>
      </w:del>
      <w:del w:id="407" w:author="Krajinovic Ivan (krajiiva)" w:date="2019-11-13T18:57:00Z">
        <w:r w:rsidR="00F442B3" w:rsidRPr="00704674" w:rsidDel="005A15A0">
          <w:delText xml:space="preserve">The first </w:delText>
        </w:r>
      </w:del>
      <w:del w:id="408" w:author="Krajinovic Ivan (krajiiva)" w:date="2019-11-11T19:18:00Z">
        <w:r w:rsidR="00F442B3" w:rsidRPr="00704674" w:rsidDel="00425B2A">
          <w:delText xml:space="preserve">design </w:delText>
        </w:r>
      </w:del>
      <w:del w:id="409" w:author="Krajinovic Ivan (krajiiva)" w:date="2019-11-13T18:57:00Z">
        <w:r w:rsidR="00F442B3" w:rsidRPr="00704674" w:rsidDel="005A15A0">
          <w:delText xml:space="preserve">controls the brightness of the LED’s by PWM. The second design uses a high frequency </w:delText>
        </w:r>
        <w:r w:rsidR="00A05491" w:rsidRPr="00704674" w:rsidDel="005A15A0">
          <w:delText>PWM</w:delText>
        </w:r>
        <w:r w:rsidR="00F442B3" w:rsidRPr="00704674" w:rsidDel="005A15A0">
          <w:delText xml:space="preserve"> signal and an ADC to regulate the light emitted by the LED</w:delText>
        </w:r>
        <w:r w:rsidR="00A05491" w:rsidRPr="00704674" w:rsidDel="005A15A0">
          <w:delText xml:space="preserve"> with a PI-Controller</w:delText>
        </w:r>
        <w:r w:rsidR="00F442B3" w:rsidRPr="00704674" w:rsidDel="005A15A0">
          <w:delText>.</w:delText>
        </w:r>
      </w:del>
    </w:p>
    <w:p w14:paraId="7787FDC6" w14:textId="183D7A26" w:rsidR="00425B2A" w:rsidRPr="00704674" w:rsidDel="00425B2A" w:rsidRDefault="000F1972" w:rsidP="00670BD5">
      <w:pPr>
        <w:pStyle w:val="Listenabsatz"/>
        <w:ind w:left="360"/>
        <w:jc w:val="both"/>
        <w:rPr>
          <w:del w:id="410" w:author="Krajinovic Ivan (krajiiva)" w:date="2019-11-11T19:11:00Z"/>
        </w:rPr>
      </w:pPr>
      <w:bookmarkStart w:id="411" w:name="_Toc24560838"/>
      <w:bookmarkEnd w:id="411"/>
      <w:ins w:id="412" w:author="Krajinovic Ivan (krajiiva)" w:date="2019-11-13T19:23:00Z">
        <w:r>
          <w:t xml:space="preserve"> </w:t>
        </w:r>
      </w:ins>
      <w:bookmarkStart w:id="413" w:name="_Toc24571694"/>
      <w:bookmarkStart w:id="414" w:name="_Toc24573860"/>
      <w:bookmarkStart w:id="415" w:name="_Toc24573910"/>
      <w:bookmarkEnd w:id="413"/>
      <w:bookmarkEnd w:id="414"/>
      <w:bookmarkEnd w:id="415"/>
      <w:commentRangeStart w:id="416"/>
    </w:p>
    <w:p w14:paraId="0FB7050D" w14:textId="7D0DE6FB" w:rsidR="00507158" w:rsidRDefault="00FD0507" w:rsidP="00507158">
      <w:pPr>
        <w:pStyle w:val="berschrift2"/>
        <w:numPr>
          <w:ilvl w:val="1"/>
          <w:numId w:val="13"/>
        </w:numPr>
        <w:rPr>
          <w:ins w:id="417" w:author="Krajinovic Ivan (krajiiva)" w:date="2019-11-13T19:22:00Z"/>
        </w:rPr>
      </w:pPr>
      <w:del w:id="418" w:author="Krajinovic Ivan (krajiiva)" w:date="2019-11-11T19:11:00Z">
        <w:r w:rsidRPr="00704674" w:rsidDel="00425B2A">
          <w:delText xml:space="preserve"> </w:delText>
        </w:r>
      </w:del>
      <w:bookmarkStart w:id="419" w:name="_Toc24573911"/>
      <w:r w:rsidR="00F442B3" w:rsidRPr="00704674">
        <w:t>Problem statement</w:t>
      </w:r>
      <w:commentRangeEnd w:id="416"/>
      <w:r w:rsidR="00FB732C" w:rsidRPr="00704674">
        <w:rPr>
          <w:rStyle w:val="Kommentarzeichen"/>
          <w:rFonts w:asciiTheme="minorHAnsi" w:eastAsiaTheme="minorHAnsi" w:hAnsiTheme="minorHAnsi" w:cstheme="minorBidi"/>
          <w:b w:val="0"/>
          <w:bCs w:val="0"/>
          <w:color w:val="auto"/>
        </w:rPr>
        <w:commentReference w:id="416"/>
      </w:r>
      <w:bookmarkEnd w:id="419"/>
    </w:p>
    <w:p w14:paraId="19633102" w14:textId="1E57489B" w:rsidR="000F1972" w:rsidRPr="000F1972" w:rsidDel="000F1972" w:rsidRDefault="000F1972">
      <w:pPr>
        <w:jc w:val="both"/>
        <w:rPr>
          <w:del w:id="420" w:author="Krajinovic Ivan (krajiiva)" w:date="2019-11-13T19:22:00Z"/>
          <w:rPrChange w:id="421" w:author="Krajinovic Ivan (krajiiva)" w:date="2019-11-13T19:22:00Z">
            <w:rPr>
              <w:del w:id="422" w:author="Krajinovic Ivan (krajiiva)" w:date="2019-11-13T19:22:00Z"/>
            </w:rPr>
          </w:rPrChange>
        </w:rPr>
        <w:pPrChange w:id="423" w:author="Krajinovic Ivan (krajiiva)" w:date="2019-11-13T19:23:00Z">
          <w:pPr>
            <w:pStyle w:val="berschrift2"/>
            <w:numPr>
              <w:ilvl w:val="1"/>
              <w:numId w:val="13"/>
            </w:numPr>
            <w:ind w:left="792" w:hanging="432"/>
          </w:pPr>
        </w:pPrChange>
      </w:pPr>
      <w:ins w:id="424" w:author="Krajinovic Ivan (krajiiva)" w:date="2019-11-13T19:23:00Z">
        <w:r w:rsidRPr="00704674">
          <w:t>The goal of th</w:t>
        </w:r>
        <w:r>
          <w:t xml:space="preserve">is </w:t>
        </w:r>
        <w:r w:rsidRPr="00704674">
          <w:t>project is to develop two</w:t>
        </w:r>
        <w:r>
          <w:t xml:space="preserve"> different</w:t>
        </w:r>
        <w:r w:rsidRPr="00704674">
          <w:t xml:space="preserve"> LED-driver</w:t>
        </w:r>
        <w:r>
          <w:t>s, which can regulate</w:t>
        </w:r>
        <w:r w:rsidRPr="00704674">
          <w:t xml:space="preserve"> the brightness of the LED</w:t>
        </w:r>
        <w:r>
          <w:t>’</w:t>
        </w:r>
        <w:r w:rsidRPr="00704674">
          <w:t>s</w:t>
        </w:r>
        <w:r>
          <w:t xml:space="preserve">. </w:t>
        </w:r>
      </w:ins>
    </w:p>
    <w:p w14:paraId="2C7F2060" w14:textId="0604B12E" w:rsidR="00D61675" w:rsidRPr="00704674" w:rsidDel="00D61675" w:rsidRDefault="00F62E65">
      <w:pPr>
        <w:ind w:left="360"/>
        <w:jc w:val="both"/>
        <w:rPr>
          <w:del w:id="425" w:author="Krajinovic Ivan (krajiiva)" w:date="2019-11-13T19:20:00Z"/>
        </w:rPr>
        <w:pPrChange w:id="426" w:author="Krajinovic Ivan (krajiiva)" w:date="2019-11-13T19:23:00Z">
          <w:pPr>
            <w:pStyle w:val="Listenabsatz"/>
            <w:ind w:left="360"/>
          </w:pPr>
        </w:pPrChange>
      </w:pPr>
      <w:ins w:id="427" w:author="Krajinovic Ivan (krajiiva)" w:date="2019-11-13T19:07:00Z">
        <w:r>
          <w:t xml:space="preserve">The starting situation was that </w:t>
        </w:r>
      </w:ins>
      <w:ins w:id="428" w:author="Krajinovic Ivan (krajiiva)" w:date="2019-11-13T19:08:00Z">
        <w:r>
          <w:t xml:space="preserve">we were shown </w:t>
        </w:r>
      </w:ins>
      <w:ins w:id="429" w:author="Krajinovic Ivan (krajiiva)" w:date="2019-11-13T19:17:00Z">
        <w:r w:rsidR="00D61675">
          <w:t>four</w:t>
        </w:r>
      </w:ins>
      <w:ins w:id="430" w:author="Krajinovic Ivan (krajiiva)" w:date="2019-11-13T19:08:00Z">
        <w:r>
          <w:t xml:space="preserve"> possible solutions of a LED-driver. </w:t>
        </w:r>
      </w:ins>
      <w:ins w:id="431" w:author="Krajinovic Ivan (krajiiva)" w:date="2019-11-13T19:09:00Z">
        <w:r w:rsidR="006468C6">
          <w:t>We had to agree on two of th</w:t>
        </w:r>
      </w:ins>
      <w:ins w:id="432" w:author="Krajinovic Ivan (krajiiva)" w:date="2019-11-13T19:10:00Z">
        <w:r w:rsidR="00460A1B">
          <w:t>e</w:t>
        </w:r>
      </w:ins>
      <w:ins w:id="433" w:author="Krajinovic Ivan (krajiiva)" w:date="2019-11-13T19:09:00Z">
        <w:r w:rsidR="006468C6">
          <w:t>s</w:t>
        </w:r>
      </w:ins>
      <w:ins w:id="434" w:author="Krajinovic Ivan (krajiiva)" w:date="2019-11-13T19:10:00Z">
        <w:r w:rsidR="00460A1B">
          <w:t>e</w:t>
        </w:r>
      </w:ins>
      <w:ins w:id="435" w:author="Krajinovic Ivan (krajiiva)" w:date="2019-11-13T19:09:00Z">
        <w:r w:rsidR="006468C6">
          <w:t xml:space="preserve"> solutions.</w:t>
        </w:r>
      </w:ins>
      <w:ins w:id="436" w:author="Krajinovic Ivan (krajiiva)" w:date="2019-11-13T19:10:00Z">
        <w:r w:rsidR="00637208">
          <w:t xml:space="preserve"> </w:t>
        </w:r>
      </w:ins>
      <w:ins w:id="437" w:author="Krajinovic Ivan (krajiiva)" w:date="2019-11-13T19:12:00Z">
        <w:r w:rsidR="002B683B">
          <w:t>The solution approaches including the power supply of 24</w:t>
        </w:r>
      </w:ins>
      <w:ins w:id="438" w:author="Krajinovic Ivan (krajiiva)" w:date="2019-11-13T19:17:00Z">
        <w:r w:rsidR="00D61675">
          <w:t xml:space="preserve"> </w:t>
        </w:r>
      </w:ins>
      <w:ins w:id="439" w:author="Krajinovic Ivan (krajiiva)" w:date="2019-11-13T19:12:00Z">
        <w:r w:rsidR="002B683B">
          <w:t>V/0.86</w:t>
        </w:r>
      </w:ins>
      <w:ins w:id="440" w:author="Krajinovic Ivan (krajiiva)" w:date="2019-11-13T19:17:00Z">
        <w:r w:rsidR="00D61675">
          <w:t xml:space="preserve"> </w:t>
        </w:r>
      </w:ins>
      <w:ins w:id="441" w:author="Krajinovic Ivan (krajiiva)" w:date="2019-11-13T19:12:00Z">
        <w:r w:rsidR="002B683B">
          <w:t>A</w:t>
        </w:r>
      </w:ins>
      <w:ins w:id="442" w:author="Krajinovic Ivan (krajiiva)" w:date="2019-11-13T19:13:00Z">
        <w:r w:rsidR="002B683B">
          <w:t xml:space="preserve"> and the gecko evaluation board</w:t>
        </w:r>
      </w:ins>
      <w:ins w:id="443" w:author="Krajinovic Ivan (krajiiva)" w:date="2019-11-13T19:12:00Z">
        <w:r w:rsidR="002B683B">
          <w:t xml:space="preserve"> were given bu</w:t>
        </w:r>
      </w:ins>
      <w:ins w:id="444" w:author="Krajinovic Ivan (krajiiva)" w:date="2019-11-13T19:14:00Z">
        <w:r w:rsidR="002B683B">
          <w:t xml:space="preserve">t the </w:t>
        </w:r>
      </w:ins>
      <w:ins w:id="445" w:author="Krajinovic Ivan (krajiiva)" w:date="2019-11-13T19:15:00Z">
        <w:r w:rsidR="002B683B">
          <w:t>further methods how to design the hardware w</w:t>
        </w:r>
      </w:ins>
      <w:ins w:id="446" w:author="Krajinovic Ivan (krajiiva)" w:date="2019-11-13T19:16:00Z">
        <w:r w:rsidR="002B683B">
          <w:t>as left to us.</w:t>
        </w:r>
      </w:ins>
      <w:ins w:id="447" w:author="Krajinovic Ivan (krajiiva)" w:date="2019-11-13T19:20:00Z">
        <w:r w:rsidR="00D61675">
          <w:t xml:space="preserve"> </w:t>
        </w:r>
      </w:ins>
    </w:p>
    <w:p w14:paraId="446A5102" w14:textId="3DB28F25" w:rsidR="00F442B3" w:rsidRPr="00704674" w:rsidRDefault="00F442B3">
      <w:pPr>
        <w:ind w:left="360"/>
        <w:jc w:val="both"/>
        <w:pPrChange w:id="448" w:author="Krajinovic Ivan (krajiiva)" w:date="2019-11-13T19:23:00Z">
          <w:pPr>
            <w:pStyle w:val="Listenabsatz"/>
            <w:ind w:left="360"/>
          </w:pPr>
        </w:pPrChange>
      </w:pPr>
    </w:p>
    <w:p w14:paraId="21F10F2D" w14:textId="2E44126B" w:rsidR="00F442B3" w:rsidRPr="00704674" w:rsidRDefault="00FD0507" w:rsidP="003D0A79">
      <w:pPr>
        <w:pStyle w:val="berschrift2"/>
        <w:numPr>
          <w:ilvl w:val="1"/>
          <w:numId w:val="13"/>
        </w:numPr>
      </w:pPr>
      <w:r w:rsidRPr="00704674">
        <w:t xml:space="preserve"> </w:t>
      </w:r>
      <w:bookmarkStart w:id="449" w:name="_Toc24573912"/>
      <w:r w:rsidR="00F442B3" w:rsidRPr="001F5087">
        <w:rPr>
          <w:highlight w:val="yellow"/>
          <w:rPrChange w:id="450" w:author="Krajinovic Ivan (krajiiva)" w:date="2019-11-13T19:24:00Z">
            <w:rPr/>
          </w:rPrChange>
        </w:rPr>
        <w:t>Approach</w:t>
      </w:r>
      <w:bookmarkEnd w:id="449"/>
    </w:p>
    <w:p w14:paraId="5BF75052" w14:textId="77777777" w:rsidR="00FB732C" w:rsidRPr="00704674" w:rsidRDefault="00CE3231" w:rsidP="00670BD5">
      <w:pPr>
        <w:pStyle w:val="Listenabsatz"/>
        <w:ind w:left="360"/>
        <w:jc w:val="both"/>
        <w:rPr>
          <w:ins w:id="451" w:author="Krajinovic Ivan (krajiiva)" w:date="2019-11-11T19:24:00Z"/>
        </w:rPr>
      </w:pPr>
      <w:r w:rsidRPr="00704674">
        <w:t>Initially we had to decide which of the solutions we wanted to use for our project. As soon as we had selected them, we started to simulate them with LT Spice. After the simulation was according to our ideas, we draw the schematics and the PCB by using EAGLE.</w:t>
      </w:r>
    </w:p>
    <w:p w14:paraId="3F67313A" w14:textId="5C5A85F1" w:rsidR="00832823" w:rsidRPr="00704674" w:rsidRDefault="00FB732C" w:rsidP="00670BD5">
      <w:pPr>
        <w:pStyle w:val="Listenabsatz"/>
        <w:ind w:left="360"/>
        <w:jc w:val="both"/>
        <w:rPr>
          <w:ins w:id="452" w:author="Krajinovic Ivan (krajiiva)" w:date="2019-11-11T19:29:00Z"/>
        </w:rPr>
      </w:pPr>
      <w:ins w:id="453" w:author="Krajinovic Ivan (krajiiva)" w:date="2019-11-11T19:25:00Z">
        <w:r w:rsidRPr="00704674">
          <w:t>When the hardwar</w:t>
        </w:r>
      </w:ins>
      <w:ins w:id="454" w:author="Krajinovic Ivan (krajiiva)" w:date="2019-11-11T19:26:00Z">
        <w:r w:rsidRPr="00704674">
          <w:t>e development was finished, we ordered the PCB’s</w:t>
        </w:r>
      </w:ins>
      <w:r w:rsidR="00CE3231" w:rsidRPr="00704674">
        <w:t xml:space="preserve"> </w:t>
      </w:r>
      <w:ins w:id="455" w:author="Krajinovic Ivan (krajiiva)" w:date="2019-11-11T19:27:00Z">
        <w:r w:rsidRPr="00704674">
          <w:t xml:space="preserve">at </w:t>
        </w:r>
      </w:ins>
      <w:proofErr w:type="spellStart"/>
      <w:ins w:id="456" w:author="Krajinovic Ivan (krajiiva)" w:date="2019-11-11T19:28:00Z">
        <w:r w:rsidRPr="00704674">
          <w:t>eurocircuits</w:t>
        </w:r>
        <w:proofErr w:type="spellEnd"/>
        <w:r w:rsidRPr="00704674">
          <w:t xml:space="preserve">. </w:t>
        </w:r>
      </w:ins>
      <w:r w:rsidR="00CE3231" w:rsidRPr="00704674">
        <w:t xml:space="preserve">The next step was to solder the PCB and bring it into service. </w:t>
      </w:r>
      <w:ins w:id="457" w:author="Krajinovic Ivan (krajiiva)" w:date="2019-11-11T19:29:00Z">
        <w:r w:rsidR="00832823" w:rsidRPr="00704674">
          <w:t xml:space="preserve">The last step was to test the circuits and to check if the hardware </w:t>
        </w:r>
      </w:ins>
      <w:ins w:id="458" w:author="Krajinovic Ivan (krajiiva)" w:date="2019-11-11T19:30:00Z">
        <w:r w:rsidR="00832823" w:rsidRPr="00704674">
          <w:t>meets all defined requirements.</w:t>
        </w:r>
      </w:ins>
    </w:p>
    <w:p w14:paraId="59FA652D" w14:textId="539CBF64" w:rsidR="00CE3231" w:rsidRPr="00704674" w:rsidRDefault="00CE3231" w:rsidP="00670BD5">
      <w:pPr>
        <w:pStyle w:val="Listenabsatz"/>
        <w:ind w:left="360"/>
        <w:jc w:val="both"/>
      </w:pPr>
      <w:commentRangeStart w:id="459"/>
      <w:r w:rsidRPr="00704674">
        <w:t>After some small improvements had been made, the hardware passed all our tests and runs now correctly</w:t>
      </w:r>
      <w:commentRangeEnd w:id="459"/>
      <w:r w:rsidR="00832823" w:rsidRPr="00704674">
        <w:rPr>
          <w:rStyle w:val="Kommentarzeichen"/>
        </w:rPr>
        <w:commentReference w:id="459"/>
      </w:r>
      <w:r w:rsidRPr="00704674">
        <w:t>.</w:t>
      </w:r>
    </w:p>
    <w:p w14:paraId="5CE49084" w14:textId="235DC893" w:rsidR="00F442B3" w:rsidRPr="00704674" w:rsidRDefault="00FD0507" w:rsidP="003D0A79">
      <w:pPr>
        <w:pStyle w:val="berschrift2"/>
        <w:numPr>
          <w:ilvl w:val="1"/>
          <w:numId w:val="13"/>
        </w:numPr>
      </w:pPr>
      <w:r w:rsidRPr="00704674">
        <w:t xml:space="preserve"> </w:t>
      </w:r>
      <w:bookmarkStart w:id="460" w:name="_Toc24573913"/>
      <w:r w:rsidR="00F442B3" w:rsidRPr="001F5087">
        <w:rPr>
          <w:highlight w:val="yellow"/>
          <w:rPrChange w:id="461" w:author="Krajinovic Ivan (krajiiva)" w:date="2019-11-13T19:24:00Z">
            <w:rPr/>
          </w:rPrChange>
        </w:rPr>
        <w:t>Results</w:t>
      </w:r>
      <w:bookmarkEnd w:id="460"/>
    </w:p>
    <w:p w14:paraId="7E63FCC2" w14:textId="7AEDE498" w:rsidR="00F442B3" w:rsidRPr="00704674" w:rsidRDefault="00F442B3" w:rsidP="00F442B3">
      <w:pPr>
        <w:pStyle w:val="Listenabsatz"/>
        <w:ind w:left="360"/>
      </w:pPr>
    </w:p>
    <w:p w14:paraId="136784F2" w14:textId="0563F6C8" w:rsidR="00F442B3" w:rsidRPr="00704674" w:rsidRDefault="00F442B3" w:rsidP="00F442B3">
      <w:pPr>
        <w:pStyle w:val="Listenabsatz"/>
        <w:ind w:left="360"/>
      </w:pPr>
    </w:p>
    <w:p w14:paraId="637C11C5" w14:textId="58AE97B2" w:rsidR="00F442B3" w:rsidRPr="00704674" w:rsidRDefault="00FD0507" w:rsidP="003D0A79">
      <w:pPr>
        <w:pStyle w:val="berschrift2"/>
        <w:numPr>
          <w:ilvl w:val="1"/>
          <w:numId w:val="13"/>
        </w:numPr>
      </w:pPr>
      <w:r w:rsidRPr="00704674">
        <w:t xml:space="preserve"> </w:t>
      </w:r>
      <w:bookmarkStart w:id="462" w:name="_Toc24573914"/>
      <w:r w:rsidR="00F442B3" w:rsidRPr="001F5087">
        <w:rPr>
          <w:highlight w:val="yellow"/>
          <w:rPrChange w:id="463" w:author="Krajinovic Ivan (krajiiva)" w:date="2019-11-13T19:24:00Z">
            <w:rPr/>
          </w:rPrChange>
        </w:rPr>
        <w:t>Conclusion</w:t>
      </w:r>
      <w:bookmarkEnd w:id="462"/>
    </w:p>
    <w:p w14:paraId="7696B4C6" w14:textId="5793DC79" w:rsidR="00670BD5" w:rsidRPr="00704674" w:rsidRDefault="00670BD5" w:rsidP="00670BD5">
      <w:pPr>
        <w:pStyle w:val="Listenabsatz"/>
        <w:ind w:left="360"/>
        <w:jc w:val="both"/>
      </w:pPr>
      <w:r w:rsidRPr="00704674">
        <w:rPr>
          <w:color w:val="FF0000"/>
        </w:rPr>
        <w:t>We presented our project in time, every requirement could be complied</w:t>
      </w:r>
      <w:r w:rsidRPr="00704674">
        <w:t>. During the whole development process, we recognized some ideas for improvements, which we plan to implement in the next project</w:t>
      </w:r>
      <w:r w:rsidR="001A3BA4" w:rsidRPr="00704674">
        <w:t xml:space="preserve"> ETP2</w:t>
      </w:r>
      <w:r w:rsidRPr="00704674">
        <w:t>. These ideas are described in the appendix “improvements”.</w:t>
      </w:r>
    </w:p>
    <w:p w14:paraId="66FF1957" w14:textId="77777777" w:rsidR="00F442B3" w:rsidRPr="00704674" w:rsidRDefault="00F442B3" w:rsidP="00F442B3">
      <w:pPr>
        <w:pStyle w:val="Listenabsatz"/>
        <w:ind w:left="360"/>
      </w:pPr>
    </w:p>
    <w:p w14:paraId="16F48991" w14:textId="77777777" w:rsidR="00F442B3" w:rsidRPr="00704674" w:rsidRDefault="00F442B3" w:rsidP="00F442B3"/>
    <w:p w14:paraId="5A0BE01E" w14:textId="77777777" w:rsidR="006F24C0" w:rsidRPr="00704674" w:rsidRDefault="006F24C0">
      <w:pPr>
        <w:rPr>
          <w:color w:val="FF0000"/>
        </w:rPr>
      </w:pPr>
      <w:r w:rsidRPr="00704674">
        <w:rPr>
          <w:color w:val="FF0000"/>
        </w:rPr>
        <w:t>Concise short description of the complete work. The content structure is thus similar to that of the report (but much shorter).</w:t>
      </w:r>
    </w:p>
    <w:p w14:paraId="14A1D3A4" w14:textId="77777777" w:rsidR="006F24C0" w:rsidRPr="00704674" w:rsidRDefault="006F24C0" w:rsidP="006F24C0">
      <w:pPr>
        <w:rPr>
          <w:color w:val="FF0000"/>
        </w:rPr>
      </w:pPr>
      <w:r w:rsidRPr="00704674">
        <w:rPr>
          <w:color w:val="FF0000"/>
        </w:rPr>
        <w:t>Motivation, Problem statement, Approach, Results, Conclusion</w:t>
      </w:r>
    </w:p>
    <w:p w14:paraId="1F40EDE8" w14:textId="77777777" w:rsidR="006F24C0" w:rsidRPr="00704674" w:rsidRDefault="006F24C0" w:rsidP="006F24C0">
      <w:pPr>
        <w:rPr>
          <w:color w:val="FF0000"/>
        </w:rPr>
      </w:pPr>
      <w:r w:rsidRPr="00704674">
        <w:rPr>
          <w:color w:val="FF0000"/>
        </w:rPr>
        <w:t xml:space="preserve">Max 1/2 page </w:t>
      </w:r>
    </w:p>
    <w:p w14:paraId="18F3A105" w14:textId="77777777" w:rsidR="006F24C0" w:rsidRPr="00704674" w:rsidRDefault="006F24C0" w:rsidP="006F24C0">
      <w:pPr>
        <w:rPr>
          <w:b/>
          <w:sz w:val="24"/>
        </w:rPr>
      </w:pPr>
    </w:p>
    <w:p w14:paraId="5574F815" w14:textId="5DFF5A8C" w:rsidR="006F24C0" w:rsidRPr="00704674" w:rsidDel="00365498" w:rsidRDefault="006F24C0" w:rsidP="003D0A79">
      <w:pPr>
        <w:pStyle w:val="berschrift1"/>
        <w:numPr>
          <w:ilvl w:val="0"/>
          <w:numId w:val="13"/>
        </w:numPr>
        <w:rPr>
          <w:del w:id="464" w:author="Krajinovic Ivan (krajiiva)" w:date="2019-11-13T20:30:00Z"/>
        </w:rPr>
      </w:pPr>
      <w:del w:id="465" w:author="Krajinovic Ivan (krajiiva)" w:date="2019-11-13T20:30:00Z">
        <w:r w:rsidRPr="00704674" w:rsidDel="00365498">
          <w:lastRenderedPageBreak/>
          <w:delText>Introduction</w:delText>
        </w:r>
        <w:r w:rsidR="002A0016" w:rsidRPr="00704674" w:rsidDel="00365498">
          <w:delText xml:space="preserve"> </w:delText>
        </w:r>
        <w:bookmarkStart w:id="466" w:name="_Toc24571699"/>
        <w:bookmarkStart w:id="467" w:name="_Toc24573865"/>
        <w:bookmarkStart w:id="468" w:name="_Toc24573915"/>
        <w:bookmarkEnd w:id="466"/>
        <w:bookmarkEnd w:id="467"/>
        <w:bookmarkEnd w:id="468"/>
      </w:del>
    </w:p>
    <w:p w14:paraId="035E3179" w14:textId="04950154" w:rsidR="006F24C0" w:rsidRPr="00704674" w:rsidDel="00365498" w:rsidRDefault="00737CD3">
      <w:pPr>
        <w:jc w:val="both"/>
        <w:rPr>
          <w:del w:id="469" w:author="Krajinovic Ivan (krajiiva)" w:date="2019-11-13T20:30:00Z"/>
        </w:rPr>
        <w:pPrChange w:id="470" w:author="Lars Müggler" w:date="2019-11-13T18:07:00Z">
          <w:pPr/>
        </w:pPrChange>
      </w:pPr>
      <w:commentRangeStart w:id="471"/>
      <w:del w:id="472" w:author="Krajinovic Ivan (krajiiva)" w:date="2019-11-13T20:30:00Z">
        <w:r w:rsidRPr="00704674" w:rsidDel="00365498">
          <w:delText xml:space="preserve">The </w:delText>
        </w:r>
        <w:r w:rsidR="002A0016" w:rsidRPr="00704674" w:rsidDel="00365498">
          <w:delText xml:space="preserve">project consists on creating a light source with LEDs lights and software to control </w:delText>
        </w:r>
      </w:del>
      <w:del w:id="473" w:author="Krajinovic Ivan (krajiiva)" w:date="2019-11-12T19:31:00Z">
        <w:r w:rsidR="002A0016" w:rsidRPr="00704674" w:rsidDel="00CC4038">
          <w:delText>de</w:delText>
        </w:r>
      </w:del>
      <w:del w:id="474" w:author="Krajinovic Ivan (krajiiva)" w:date="2019-11-13T20:30:00Z">
        <w:r w:rsidR="002A0016" w:rsidRPr="00704674" w:rsidDel="00365498">
          <w:delText xml:space="preserve"> intensity of the LEDs. </w:delText>
        </w:r>
        <w:r w:rsidR="0045005F" w:rsidRPr="00704674" w:rsidDel="00365498">
          <w:delText xml:space="preserve">We have to design and make a prototype for two solutions, </w:delText>
        </w:r>
        <w:commentRangeEnd w:id="471"/>
        <w:r w:rsidR="00704674" w:rsidDel="00365498">
          <w:rPr>
            <w:rStyle w:val="Kommentarzeichen"/>
          </w:rPr>
          <w:commentReference w:id="471"/>
        </w:r>
        <w:bookmarkStart w:id="475" w:name="_Toc24571700"/>
        <w:bookmarkStart w:id="476" w:name="_Toc24573866"/>
        <w:bookmarkStart w:id="477" w:name="_Toc24573916"/>
        <w:bookmarkEnd w:id="475"/>
        <w:bookmarkEnd w:id="476"/>
        <w:bookmarkEnd w:id="477"/>
      </w:del>
    </w:p>
    <w:p w14:paraId="4F9C9B64" w14:textId="77777777" w:rsidR="006F24C0" w:rsidRPr="00704674" w:rsidRDefault="006F24C0" w:rsidP="003D0A79">
      <w:pPr>
        <w:pStyle w:val="berschrift1"/>
        <w:numPr>
          <w:ilvl w:val="0"/>
          <w:numId w:val="13"/>
        </w:numPr>
      </w:pPr>
      <w:bookmarkStart w:id="478" w:name="_Toc24573917"/>
      <w:r w:rsidRPr="00704674">
        <w:t>Specifications</w:t>
      </w:r>
      <w:bookmarkEnd w:id="478"/>
    </w:p>
    <w:p w14:paraId="46021A27" w14:textId="66D3307E" w:rsidR="00085EBE" w:rsidRPr="00704674" w:rsidRDefault="00BF1161">
      <w:pPr>
        <w:jc w:val="both"/>
        <w:rPr>
          <w:ins w:id="479" w:author="Krajinovic Ivan (krajiiva)" w:date="2019-11-11T21:26:00Z"/>
        </w:rPr>
        <w:pPrChange w:id="480" w:author="Lars Müggler" w:date="2019-11-13T18:07:00Z">
          <w:pPr/>
        </w:pPrChange>
      </w:pPr>
      <w:ins w:id="481" w:author="Krajinovic Ivan (krajiiva)" w:date="2019-11-11T21:24:00Z">
        <w:r w:rsidRPr="00704674">
          <w:t xml:space="preserve">Before we </w:t>
        </w:r>
      </w:ins>
      <w:ins w:id="482" w:author="Krajinovic Ivan (krajiiva)" w:date="2019-11-11T21:25:00Z">
        <w:r w:rsidRPr="00704674">
          <w:t>started with developing the two solutions, we defined following requirements for our design:</w:t>
        </w:r>
      </w:ins>
    </w:p>
    <w:p w14:paraId="4EF84D3F" w14:textId="64DD851F" w:rsidR="00BF1161" w:rsidRPr="00704674" w:rsidRDefault="00BF1161">
      <w:pPr>
        <w:pStyle w:val="Listenabsatz"/>
        <w:numPr>
          <w:ilvl w:val="0"/>
          <w:numId w:val="27"/>
        </w:numPr>
        <w:jc w:val="both"/>
        <w:rPr>
          <w:ins w:id="483" w:author="Krajinovic Ivan (krajiiva)" w:date="2019-11-11T21:26:00Z"/>
        </w:rPr>
        <w:pPrChange w:id="484" w:author="Lars Müggler" w:date="2019-11-13T18:07:00Z">
          <w:pPr>
            <w:pStyle w:val="Listenabsatz"/>
            <w:numPr>
              <w:numId w:val="27"/>
            </w:numPr>
            <w:ind w:hanging="360"/>
          </w:pPr>
        </w:pPrChange>
      </w:pPr>
      <w:ins w:id="485" w:author="Krajinovic Ivan (krajiiva)" w:date="2019-11-11T21:26:00Z">
        <w:r w:rsidRPr="00704674">
          <w:t>No components should overheat</w:t>
        </w:r>
      </w:ins>
    </w:p>
    <w:p w14:paraId="2148EA1A" w14:textId="27551A69" w:rsidR="00BF1161" w:rsidRPr="00704674" w:rsidRDefault="00BF1161">
      <w:pPr>
        <w:pStyle w:val="Listenabsatz"/>
        <w:numPr>
          <w:ilvl w:val="0"/>
          <w:numId w:val="27"/>
        </w:numPr>
        <w:jc w:val="both"/>
        <w:rPr>
          <w:ins w:id="486" w:author="Krajinovic Ivan (krajiiva)" w:date="2019-11-11T21:26:00Z"/>
        </w:rPr>
        <w:pPrChange w:id="487" w:author="Lars Müggler" w:date="2019-11-13T18:07:00Z">
          <w:pPr>
            <w:pStyle w:val="Listenabsatz"/>
            <w:numPr>
              <w:numId w:val="27"/>
            </w:numPr>
            <w:ind w:hanging="360"/>
          </w:pPr>
        </w:pPrChange>
      </w:pPr>
      <w:ins w:id="488" w:author="Krajinovic Ivan (krajiiva)" w:date="2019-11-11T21:26:00Z">
        <w:r w:rsidRPr="00704674">
          <w:t>Output current should be adjustable</w:t>
        </w:r>
      </w:ins>
    </w:p>
    <w:p w14:paraId="06E2E452" w14:textId="6B506B01" w:rsidR="00BF1161" w:rsidRPr="00704674" w:rsidRDefault="00BF1161">
      <w:pPr>
        <w:pStyle w:val="Listenabsatz"/>
        <w:numPr>
          <w:ilvl w:val="0"/>
          <w:numId w:val="27"/>
        </w:numPr>
        <w:jc w:val="both"/>
        <w:rPr>
          <w:ins w:id="489" w:author="Krajinovic Ivan (krajiiva)" w:date="2019-11-11T21:27:00Z"/>
        </w:rPr>
        <w:pPrChange w:id="490" w:author="Lars Müggler" w:date="2019-11-13T18:07:00Z">
          <w:pPr>
            <w:pStyle w:val="Listenabsatz"/>
            <w:numPr>
              <w:numId w:val="27"/>
            </w:numPr>
            <w:ind w:hanging="360"/>
          </w:pPr>
        </w:pPrChange>
      </w:pPr>
      <w:ins w:id="491" w:author="Krajinovic Ivan (krajiiva)" w:date="2019-11-11T21:27:00Z">
        <w:r w:rsidRPr="00704674">
          <w:t>LED</w:t>
        </w:r>
      </w:ins>
      <w:ins w:id="492" w:author="Krajinovic Ivan (krajiiva)" w:date="2019-11-11T21:36:00Z">
        <w:r w:rsidR="00414851" w:rsidRPr="00704674">
          <w:t>s</w:t>
        </w:r>
      </w:ins>
      <w:ins w:id="493" w:author="Krajinovic Ivan (krajiiva)" w:date="2019-11-11T21:27:00Z">
        <w:r w:rsidRPr="00704674">
          <w:t xml:space="preserve"> should not flicker</w:t>
        </w:r>
      </w:ins>
    </w:p>
    <w:p w14:paraId="29B8A4B0" w14:textId="6DB2CAC7" w:rsidR="00BF1161" w:rsidRPr="00704674" w:rsidRDefault="00BF1161">
      <w:pPr>
        <w:pStyle w:val="Listenabsatz"/>
        <w:numPr>
          <w:ilvl w:val="0"/>
          <w:numId w:val="27"/>
        </w:numPr>
        <w:jc w:val="both"/>
        <w:rPr>
          <w:ins w:id="494" w:author="Krajinovic Ivan (krajiiva)" w:date="2019-11-11T21:28:00Z"/>
        </w:rPr>
        <w:pPrChange w:id="495" w:author="Lars Müggler" w:date="2019-11-13T18:07:00Z">
          <w:pPr>
            <w:pStyle w:val="Listenabsatz"/>
            <w:numPr>
              <w:numId w:val="27"/>
            </w:numPr>
            <w:ind w:hanging="360"/>
          </w:pPr>
        </w:pPrChange>
      </w:pPr>
      <w:ins w:id="496" w:author="Krajinovic Ivan (krajiiva)" w:date="2019-11-11T21:27:00Z">
        <w:r w:rsidRPr="00704674">
          <w:t>Output voltage V</w:t>
        </w:r>
        <w:r w:rsidRPr="00704674">
          <w:rPr>
            <w:vertAlign w:val="subscript"/>
            <w:rPrChange w:id="497" w:author="Lars Müggler" w:date="2019-11-13T18:06:00Z">
              <w:rPr/>
            </w:rPrChange>
          </w:rPr>
          <w:t>ADC</w:t>
        </w:r>
        <w:r w:rsidRPr="00704674">
          <w:t xml:space="preserve"> (Solution 2) should not </w:t>
        </w:r>
      </w:ins>
      <w:ins w:id="498" w:author="Krajinovic Ivan (krajiiva)" w:date="2019-11-11T21:28:00Z">
        <w:r w:rsidRPr="00704674">
          <w:t>have any ripples</w:t>
        </w:r>
      </w:ins>
    </w:p>
    <w:p w14:paraId="3D30C59F" w14:textId="0BA004B0" w:rsidR="00674B11" w:rsidRPr="00704674" w:rsidRDefault="00BF1161">
      <w:pPr>
        <w:pStyle w:val="Listenabsatz"/>
        <w:numPr>
          <w:ilvl w:val="0"/>
          <w:numId w:val="27"/>
        </w:numPr>
        <w:jc w:val="both"/>
        <w:rPr>
          <w:ins w:id="499" w:author="Krajinovic Ivan (krajiiva)" w:date="2019-11-11T21:31:00Z"/>
        </w:rPr>
        <w:pPrChange w:id="500" w:author="Lars Müggler" w:date="2019-11-13T18:07:00Z">
          <w:pPr>
            <w:pStyle w:val="Listenabsatz"/>
            <w:numPr>
              <w:numId w:val="27"/>
            </w:numPr>
            <w:ind w:hanging="360"/>
          </w:pPr>
        </w:pPrChange>
      </w:pPr>
      <w:ins w:id="501" w:author="Krajinovic Ivan (krajiiva)" w:date="2019-11-11T21:28:00Z">
        <w:r w:rsidRPr="00704674">
          <w:t xml:space="preserve">Hardware should be </w:t>
        </w:r>
      </w:ins>
      <w:ins w:id="502" w:author="Krajinovic Ivan (krajiiva)" w:date="2019-11-11T21:29:00Z">
        <w:r w:rsidRPr="00704674">
          <w:t xml:space="preserve">adaptable for solution </w:t>
        </w:r>
        <w:r w:rsidR="00674B11" w:rsidRPr="00704674">
          <w:t xml:space="preserve">0 and solution 1 </w:t>
        </w:r>
      </w:ins>
    </w:p>
    <w:p w14:paraId="77ADA215" w14:textId="788D5490" w:rsidR="00674B11" w:rsidRPr="00704674" w:rsidRDefault="00674B11">
      <w:pPr>
        <w:pStyle w:val="Listenabsatz"/>
        <w:numPr>
          <w:ilvl w:val="0"/>
          <w:numId w:val="27"/>
        </w:numPr>
        <w:jc w:val="both"/>
        <w:rPr>
          <w:ins w:id="503" w:author="Krajinovic Ivan (krajiiva)" w:date="2019-11-11T21:31:00Z"/>
        </w:rPr>
        <w:pPrChange w:id="504" w:author="Lars Müggler" w:date="2019-11-13T18:07:00Z">
          <w:pPr>
            <w:pStyle w:val="Listenabsatz"/>
            <w:numPr>
              <w:numId w:val="27"/>
            </w:numPr>
            <w:ind w:hanging="360"/>
          </w:pPr>
        </w:pPrChange>
      </w:pPr>
      <w:ins w:id="505" w:author="Krajinovic Ivan (krajiiva)" w:date="2019-11-11T21:34:00Z">
        <w:r w:rsidRPr="00704674">
          <w:t>Simple</w:t>
        </w:r>
      </w:ins>
      <w:ins w:id="506" w:author="Krajinovic Ivan (krajiiva)" w:date="2019-11-11T21:31:00Z">
        <w:r w:rsidRPr="00704674">
          <w:t xml:space="preserve"> testability</w:t>
        </w:r>
      </w:ins>
      <w:ins w:id="507" w:author="Krajinovic Ivan (krajiiva)" w:date="2019-11-11T21:32:00Z">
        <w:r w:rsidRPr="00704674">
          <w:t xml:space="preserve"> </w:t>
        </w:r>
        <w:r w:rsidRPr="00704674">
          <w:sym w:font="Wingdings" w:char="F0E0"/>
        </w:r>
        <w:r w:rsidRPr="00704674">
          <w:t xml:space="preserve"> separate connectors for external voltage and </w:t>
        </w:r>
      </w:ins>
      <w:ins w:id="508" w:author="Krajinovic Ivan (krajiiva)" w:date="2019-11-11T21:33:00Z">
        <w:r w:rsidRPr="00704674">
          <w:t xml:space="preserve">reasonable </w:t>
        </w:r>
        <w:proofErr w:type="spellStart"/>
        <w:r w:rsidRPr="00704674">
          <w:t>testpoints</w:t>
        </w:r>
      </w:ins>
      <w:proofErr w:type="spellEnd"/>
    </w:p>
    <w:p w14:paraId="027BA25D" w14:textId="1B23D347" w:rsidR="00674B11" w:rsidRPr="00704674" w:rsidRDefault="00674B11">
      <w:pPr>
        <w:pStyle w:val="Listenabsatz"/>
        <w:numPr>
          <w:ilvl w:val="0"/>
          <w:numId w:val="27"/>
        </w:numPr>
        <w:jc w:val="both"/>
        <w:rPr>
          <w:ins w:id="509" w:author="Krajinovic Ivan (krajiiva)" w:date="2019-11-11T21:34:00Z"/>
        </w:rPr>
        <w:pPrChange w:id="510" w:author="Lars Müggler" w:date="2019-11-13T18:07:00Z">
          <w:pPr>
            <w:pStyle w:val="Listenabsatz"/>
            <w:numPr>
              <w:numId w:val="27"/>
            </w:numPr>
            <w:ind w:hanging="360"/>
          </w:pPr>
        </w:pPrChange>
      </w:pPr>
      <w:ins w:id="511" w:author="Krajinovic Ivan (krajiiva)" w:date="2019-11-11T21:34:00Z">
        <w:r w:rsidRPr="00704674">
          <w:t xml:space="preserve">Component labelling should be readable </w:t>
        </w:r>
        <w:r w:rsidRPr="00704674">
          <w:sym w:font="Wingdings" w:char="F0E0"/>
        </w:r>
        <w:r w:rsidRPr="00704674">
          <w:t xml:space="preserve"> Simple Mounting and Soldering</w:t>
        </w:r>
      </w:ins>
    </w:p>
    <w:p w14:paraId="207BA6EB" w14:textId="04490591" w:rsidR="00CC4038" w:rsidRPr="00704674" w:rsidRDefault="00674B11">
      <w:pPr>
        <w:pStyle w:val="Listenabsatz"/>
        <w:numPr>
          <w:ilvl w:val="0"/>
          <w:numId w:val="27"/>
        </w:numPr>
        <w:jc w:val="both"/>
        <w:rPr>
          <w:ins w:id="512" w:author="Krajinovic Ivan (krajiiva)" w:date="2019-11-12T19:32:00Z"/>
        </w:rPr>
        <w:pPrChange w:id="513" w:author="Lars Müggler" w:date="2019-11-13T18:07:00Z">
          <w:pPr>
            <w:pStyle w:val="Listenabsatz"/>
            <w:numPr>
              <w:numId w:val="27"/>
            </w:numPr>
            <w:ind w:hanging="360"/>
          </w:pPr>
        </w:pPrChange>
      </w:pPr>
      <w:ins w:id="514" w:author="Krajinovic Ivan (krajiiva)" w:date="2019-11-11T21:35:00Z">
        <w:r w:rsidRPr="00704674">
          <w:t>optically recognizable which solution is active</w:t>
        </w:r>
      </w:ins>
    </w:p>
    <w:p w14:paraId="00674E37" w14:textId="6D55F3D7" w:rsidR="00CC4038" w:rsidRPr="00704674" w:rsidRDefault="00CC4038">
      <w:pPr>
        <w:pStyle w:val="Listenabsatz"/>
        <w:numPr>
          <w:ilvl w:val="0"/>
          <w:numId w:val="27"/>
        </w:numPr>
        <w:jc w:val="both"/>
        <w:rPr>
          <w:ins w:id="515" w:author="Krajinovic Ivan (krajiiva)" w:date="2019-11-11T21:35:00Z"/>
        </w:rPr>
        <w:pPrChange w:id="516" w:author="Lars Müggler" w:date="2019-11-13T18:07:00Z">
          <w:pPr>
            <w:pStyle w:val="Listenabsatz"/>
            <w:numPr>
              <w:numId w:val="27"/>
            </w:numPr>
            <w:ind w:hanging="360"/>
          </w:pPr>
        </w:pPrChange>
      </w:pPr>
      <w:ins w:id="517" w:author="Krajinovic Ivan (krajiiva)" w:date="2019-11-12T19:32:00Z">
        <w:r w:rsidRPr="00704674">
          <w:t>Maximu</w:t>
        </w:r>
      </w:ins>
      <w:ins w:id="518" w:author="Krajinovic Ivan (krajiiva)" w:date="2019-11-12T19:33:00Z">
        <w:r w:rsidRPr="00704674">
          <w:t xml:space="preserve">m </w:t>
        </w:r>
      </w:ins>
      <w:ins w:id="519" w:author="Krajinovic Ivan (krajiiva)" w:date="2019-11-12T19:34:00Z">
        <w:r w:rsidRPr="00704674">
          <w:t>limit</w:t>
        </w:r>
      </w:ins>
      <w:ins w:id="520" w:author="Krajinovic Ivan (krajiiva)" w:date="2019-11-12T19:33:00Z">
        <w:r w:rsidRPr="00704674">
          <w:t xml:space="preserve"> of current</w:t>
        </w:r>
      </w:ins>
      <w:ins w:id="521" w:author="Krajinovic Ivan (krajiiva)" w:date="2019-11-12T19:34:00Z">
        <w:r w:rsidRPr="00704674">
          <w:t xml:space="preserve"> up to 10 percent deviation of simulated values</w:t>
        </w:r>
      </w:ins>
    </w:p>
    <w:p w14:paraId="70F9DAD2" w14:textId="03F365EC" w:rsidR="004355E4" w:rsidRPr="00704674" w:rsidDel="00E339BB" w:rsidRDefault="004355E4">
      <w:pPr>
        <w:ind w:left="360"/>
        <w:rPr>
          <w:del w:id="522" w:author="Krajinovic Ivan (krajiiva)" w:date="2019-11-12T19:35:00Z"/>
        </w:rPr>
        <w:pPrChange w:id="523" w:author="Krajinovic Ivan (krajiiva)" w:date="2019-11-11T21:35:00Z">
          <w:pPr/>
        </w:pPrChange>
      </w:pPr>
    </w:p>
    <w:p w14:paraId="59B2274D" w14:textId="77777777" w:rsidR="006F24C0" w:rsidRPr="00704674" w:rsidRDefault="006F24C0" w:rsidP="006F24C0">
      <w:pPr>
        <w:rPr>
          <w:color w:val="FF0000"/>
          <w:sz w:val="20"/>
        </w:rPr>
      </w:pPr>
      <w:r w:rsidRPr="00704674">
        <w:rPr>
          <w:color w:val="FF0000"/>
          <w:sz w:val="20"/>
        </w:rPr>
        <w:t xml:space="preserve">Requirements for hardware, </w:t>
      </w:r>
      <w:r w:rsidR="00CC49BB" w:rsidRPr="00704674">
        <w:rPr>
          <w:color w:val="FF0000"/>
          <w:sz w:val="20"/>
        </w:rPr>
        <w:t>purpose</w:t>
      </w:r>
      <w:r w:rsidRPr="00704674">
        <w:rPr>
          <w:color w:val="FF0000"/>
          <w:sz w:val="20"/>
        </w:rPr>
        <w:t>, limits and range, interface, SW requirements,</w:t>
      </w:r>
    </w:p>
    <w:p w14:paraId="229AACB6" w14:textId="6D21A685" w:rsidR="006F24C0" w:rsidRDefault="006F24C0" w:rsidP="003D0A79">
      <w:pPr>
        <w:pStyle w:val="berschrift1"/>
        <w:numPr>
          <w:ilvl w:val="0"/>
          <w:numId w:val="13"/>
        </w:numPr>
        <w:rPr>
          <w:ins w:id="524" w:author="Lars Müggler" w:date="2019-11-13T20:33:00Z"/>
        </w:rPr>
      </w:pPr>
      <w:bookmarkStart w:id="525" w:name="_Toc24573918"/>
      <w:r w:rsidRPr="00704674">
        <w:t>Evaluation of the LED driver solution</w:t>
      </w:r>
      <w:r w:rsidR="001A3BA4" w:rsidRPr="00704674">
        <w:t>s</w:t>
      </w:r>
      <w:bookmarkEnd w:id="525"/>
    </w:p>
    <w:p w14:paraId="3EFE3D91" w14:textId="77777777" w:rsidR="00A029AD" w:rsidRPr="00A029AD" w:rsidRDefault="00A029AD">
      <w:pPr>
        <w:rPr>
          <w:ins w:id="526" w:author="Lars Müggler" w:date="2019-11-13T20:32:00Z"/>
          <w:rPrChange w:id="527" w:author="Lars Müggler" w:date="2019-11-13T20:33:00Z">
            <w:rPr>
              <w:ins w:id="528" w:author="Lars Müggler" w:date="2019-11-13T20:32:00Z"/>
            </w:rPr>
          </w:rPrChange>
        </w:rPr>
        <w:pPrChange w:id="529" w:author="Lars Müggler" w:date="2019-11-13T20:33:00Z">
          <w:pPr>
            <w:pStyle w:val="berschrift1"/>
            <w:numPr>
              <w:numId w:val="13"/>
            </w:numPr>
            <w:ind w:left="360" w:hanging="360"/>
          </w:pPr>
        </w:pPrChange>
      </w:pPr>
    </w:p>
    <w:p w14:paraId="58F9A71F" w14:textId="576841A0" w:rsidR="00A029AD" w:rsidRPr="00A029AD" w:rsidRDefault="00A029AD">
      <w:pPr>
        <w:rPr>
          <w:rPrChange w:id="530" w:author="Lars Müggler" w:date="2019-11-13T20:32:00Z">
            <w:rPr/>
          </w:rPrChange>
        </w:rPr>
        <w:pPrChange w:id="531" w:author="Lars Müggler" w:date="2019-11-13T20:32:00Z">
          <w:pPr>
            <w:pStyle w:val="berschrift1"/>
            <w:numPr>
              <w:numId w:val="13"/>
            </w:numPr>
            <w:ind w:left="360" w:hanging="360"/>
          </w:pPr>
        </w:pPrChange>
      </w:pPr>
      <w:ins w:id="532" w:author="Lars Müggler" w:date="2019-11-13T20:32:00Z">
        <w:r>
          <w:rPr>
            <w:noProof/>
          </w:rPr>
          <w:drawing>
            <wp:inline distT="0" distB="0" distL="0" distR="0" wp14:anchorId="55AA8A83" wp14:editId="5E03CC23">
              <wp:extent cx="5391150" cy="2151068"/>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391150" cy="2151068"/>
                      </a:xfrm>
                      <a:prstGeom prst="rect">
                        <a:avLst/>
                      </a:prstGeom>
                      <a:noFill/>
                      <a:ln>
                        <a:noFill/>
                      </a:ln>
                    </pic:spPr>
                  </pic:pic>
                </a:graphicData>
              </a:graphic>
            </wp:inline>
          </w:drawing>
        </w:r>
      </w:ins>
    </w:p>
    <w:p w14:paraId="198D4890" w14:textId="0C50076D" w:rsidR="006F24C0" w:rsidRPr="00704674" w:rsidRDefault="002E07D6" w:rsidP="003D0A79">
      <w:pPr>
        <w:pStyle w:val="berschrift2"/>
        <w:numPr>
          <w:ilvl w:val="1"/>
          <w:numId w:val="13"/>
        </w:numPr>
      </w:pPr>
      <w:r w:rsidRPr="00704674">
        <w:t xml:space="preserve"> </w:t>
      </w:r>
      <w:bookmarkStart w:id="533" w:name="_Toc24573919"/>
      <w:r w:rsidR="00CE3231" w:rsidRPr="00704674">
        <w:t>Solution</w:t>
      </w:r>
      <w:r w:rsidR="006F24C0" w:rsidRPr="00704674">
        <w:t xml:space="preserve"> 0</w:t>
      </w:r>
      <w:ins w:id="534" w:author="Krajinovic Ivan (krajiiva)" w:date="2019-11-13T20:34:00Z">
        <w:r w:rsidR="005427B7">
          <w:t>/1</w:t>
        </w:r>
      </w:ins>
      <w:bookmarkEnd w:id="533"/>
    </w:p>
    <w:p w14:paraId="5C58F217" w14:textId="2A3D0283" w:rsidR="00BE3305" w:rsidRPr="00704674" w:rsidRDefault="00CC49BB" w:rsidP="00BE3305">
      <w:pPr>
        <w:jc w:val="both"/>
        <w:rPr>
          <w:ins w:id="535" w:author="Lars Müggler" w:date="2019-11-13T21:09:00Z"/>
        </w:rPr>
      </w:pPr>
      <w:del w:id="536" w:author="Krajinovic Ivan (krajiiva)" w:date="2019-11-11T19:36:00Z">
        <w:r w:rsidRPr="00704674" w:rsidDel="00832823">
          <w:rPr>
            <w:highlight w:val="yellow"/>
            <w:rPrChange w:id="537" w:author="Lars Müggler" w:date="2019-11-13T18:06:00Z">
              <w:rPr/>
            </w:rPrChange>
          </w:rPr>
          <w:delText>We ch</w:delText>
        </w:r>
      </w:del>
      <w:del w:id="538" w:author="Krajinovic Ivan (krajiiva)" w:date="2019-11-11T19:33:00Z">
        <w:r w:rsidRPr="00704674" w:rsidDel="00832823">
          <w:rPr>
            <w:highlight w:val="yellow"/>
            <w:rPrChange w:id="539" w:author="Lars Müggler" w:date="2019-11-13T18:06:00Z">
              <w:rPr/>
            </w:rPrChange>
          </w:rPr>
          <w:delText>o</w:delText>
        </w:r>
      </w:del>
      <w:del w:id="540" w:author="Krajinovic Ivan (krajiiva)" w:date="2019-11-11T19:32:00Z">
        <w:r w:rsidRPr="00704674" w:rsidDel="00832823">
          <w:rPr>
            <w:highlight w:val="yellow"/>
            <w:rPrChange w:id="541" w:author="Lars Müggler" w:date="2019-11-13T18:06:00Z">
              <w:rPr/>
            </w:rPrChange>
          </w:rPr>
          <w:delText>s</w:delText>
        </w:r>
      </w:del>
      <w:del w:id="542" w:author="Krajinovic Ivan (krajiiva)" w:date="2019-11-11T19:36:00Z">
        <w:r w:rsidRPr="00704674" w:rsidDel="00832823">
          <w:rPr>
            <w:highlight w:val="yellow"/>
            <w:rPrChange w:id="543" w:author="Lars Müggler" w:date="2019-11-13T18:06:00Z">
              <w:rPr/>
            </w:rPrChange>
          </w:rPr>
          <w:delText xml:space="preserve">e </w:delText>
        </w:r>
        <w:r w:rsidR="001A3BA4" w:rsidRPr="00704674" w:rsidDel="00832823">
          <w:rPr>
            <w:highlight w:val="yellow"/>
            <w:rPrChange w:id="544" w:author="Lars Müggler" w:date="2019-11-13T18:06:00Z">
              <w:rPr/>
            </w:rPrChange>
          </w:rPr>
          <w:delText>Solution</w:delText>
        </w:r>
        <w:r w:rsidRPr="00704674" w:rsidDel="00832823">
          <w:rPr>
            <w:highlight w:val="yellow"/>
            <w:rPrChange w:id="545" w:author="Lars Müggler" w:date="2019-11-13T18:06:00Z">
              <w:rPr/>
            </w:rPrChange>
          </w:rPr>
          <w:delText xml:space="preserve"> 0 because </w:delText>
        </w:r>
        <w:r w:rsidR="001A3BA4" w:rsidRPr="00704674" w:rsidDel="00832823">
          <w:rPr>
            <w:highlight w:val="yellow"/>
            <w:rPrChange w:id="546" w:author="Lars Müggler" w:date="2019-11-13T18:06:00Z">
              <w:rPr/>
            </w:rPrChange>
          </w:rPr>
          <w:delText>this</w:delText>
        </w:r>
        <w:r w:rsidRPr="00704674" w:rsidDel="00832823">
          <w:rPr>
            <w:highlight w:val="yellow"/>
            <w:rPrChange w:id="547" w:author="Lars Müggler" w:date="2019-11-13T18:06:00Z">
              <w:rPr/>
            </w:rPrChange>
          </w:rPr>
          <w:delText xml:space="preserve"> and</w:delText>
        </w:r>
        <w:r w:rsidR="001A3BA4" w:rsidRPr="00704674" w:rsidDel="00832823">
          <w:rPr>
            <w:highlight w:val="yellow"/>
            <w:rPrChange w:id="548" w:author="Lars Müggler" w:date="2019-11-13T18:06:00Z">
              <w:rPr/>
            </w:rPrChange>
          </w:rPr>
          <w:delText xml:space="preserve"> Solution</w:delText>
        </w:r>
        <w:r w:rsidRPr="00704674" w:rsidDel="00832823">
          <w:rPr>
            <w:highlight w:val="yellow"/>
            <w:rPrChange w:id="549" w:author="Lars Müggler" w:date="2019-11-13T18:06:00Z">
              <w:rPr/>
            </w:rPrChange>
          </w:rPr>
          <w:delText xml:space="preserve"> 1 are </w:delText>
        </w:r>
        <w:r w:rsidR="001A3BA4" w:rsidRPr="00704674" w:rsidDel="00832823">
          <w:rPr>
            <w:highlight w:val="yellow"/>
            <w:rPrChange w:id="550" w:author="Lars Müggler" w:date="2019-11-13T18:06:00Z">
              <w:rPr/>
            </w:rPrChange>
          </w:rPr>
          <w:delText>similar</w:delText>
        </w:r>
        <w:r w:rsidRPr="00704674" w:rsidDel="00832823">
          <w:rPr>
            <w:highlight w:val="yellow"/>
            <w:rPrChange w:id="551" w:author="Lars Müggler" w:date="2019-11-13T18:06:00Z">
              <w:rPr/>
            </w:rPrChange>
          </w:rPr>
          <w:delText xml:space="preserve">, so we </w:delText>
        </w:r>
        <w:r w:rsidR="001A3BA4" w:rsidRPr="00704674" w:rsidDel="00832823">
          <w:rPr>
            <w:highlight w:val="yellow"/>
            <w:rPrChange w:id="552" w:author="Lars Müggler" w:date="2019-11-13T18:06:00Z">
              <w:rPr/>
            </w:rPrChange>
          </w:rPr>
          <w:delText>can</w:delText>
        </w:r>
        <w:r w:rsidRPr="00704674" w:rsidDel="00832823">
          <w:rPr>
            <w:highlight w:val="yellow"/>
            <w:rPrChange w:id="553" w:author="Lars Müggler" w:date="2019-11-13T18:06:00Z">
              <w:rPr/>
            </w:rPrChange>
          </w:rPr>
          <w:delText xml:space="preserve"> make the hardware for </w:delText>
        </w:r>
        <w:r w:rsidR="001A3BA4" w:rsidRPr="00704674" w:rsidDel="00832823">
          <w:rPr>
            <w:highlight w:val="yellow"/>
            <w:rPrChange w:id="554" w:author="Lars Müggler" w:date="2019-11-13T18:06:00Z">
              <w:rPr/>
            </w:rPrChange>
          </w:rPr>
          <w:delText xml:space="preserve">both solution with only </w:delText>
        </w:r>
        <w:r w:rsidRPr="00704674" w:rsidDel="00832823">
          <w:rPr>
            <w:highlight w:val="yellow"/>
            <w:rPrChange w:id="555" w:author="Lars Müggler" w:date="2019-11-13T18:06:00Z">
              <w:rPr/>
            </w:rPrChange>
          </w:rPr>
          <w:delText>a small modification</w:delText>
        </w:r>
        <w:r w:rsidR="001A3BA4" w:rsidRPr="00704674" w:rsidDel="00832823">
          <w:rPr>
            <w:highlight w:val="yellow"/>
            <w:rPrChange w:id="556" w:author="Lars Müggler" w:date="2019-11-13T18:06:00Z">
              <w:rPr/>
            </w:rPrChange>
          </w:rPr>
          <w:delText>.</w:delText>
        </w:r>
        <w:r w:rsidR="001A3BA4" w:rsidRPr="00704674" w:rsidDel="00832823">
          <w:delText xml:space="preserve"> </w:delText>
        </w:r>
      </w:del>
      <w:ins w:id="557" w:author="Krajinovic Ivan (krajiiva)" w:date="2019-11-11T19:36:00Z">
        <w:r w:rsidR="00832823" w:rsidRPr="00704674">
          <w:t>We chose solution 0 because the hardware is the same compared to solution 1. Therefore</w:t>
        </w:r>
      </w:ins>
      <w:ins w:id="558" w:author="Lars Müggler" w:date="2019-11-13T20:42:00Z">
        <w:r w:rsidR="004801E4">
          <w:t>,</w:t>
        </w:r>
      </w:ins>
      <w:ins w:id="559" w:author="Krajinovic Ivan (krajiiva)" w:date="2019-11-11T19:36:00Z">
        <w:r w:rsidR="00832823" w:rsidRPr="00704674">
          <w:t xml:space="preserve"> it’s possible to switch between </w:t>
        </w:r>
        <w:del w:id="560" w:author="Lars Müggler" w:date="2019-11-13T20:42:00Z">
          <w:r w:rsidR="00832823" w:rsidRPr="00704674" w:rsidDel="004801E4">
            <w:delText>this two solutions</w:delText>
          </w:r>
        </w:del>
      </w:ins>
      <w:ins w:id="561" w:author="Lars Müggler" w:date="2019-11-13T20:42:00Z">
        <w:r w:rsidR="004801E4" w:rsidRPr="00704674">
          <w:t>these two solutions</w:t>
        </w:r>
      </w:ins>
      <w:ins w:id="562" w:author="Krajinovic Ivan (krajiiva)" w:date="2019-11-11T19:36:00Z">
        <w:r w:rsidR="00832823" w:rsidRPr="00704674">
          <w:t xml:space="preserve"> without a modification of the hardware. </w:t>
        </w:r>
      </w:ins>
      <w:r w:rsidR="001A3BA4" w:rsidRPr="00704674">
        <w:t xml:space="preserve">The difference is, that </w:t>
      </w:r>
      <w:ins w:id="563" w:author="Krajinovic Ivan (krajiiva)" w:date="2019-11-13T20:33:00Z">
        <w:r w:rsidR="00717C93">
          <w:t>s</w:t>
        </w:r>
      </w:ins>
      <w:del w:id="564" w:author="Krajinovic Ivan (krajiiva)" w:date="2019-11-13T20:33:00Z">
        <w:r w:rsidR="001A3BA4" w:rsidRPr="00704674" w:rsidDel="00717C93">
          <w:delText>S</w:delText>
        </w:r>
      </w:del>
      <w:r w:rsidR="001A3BA4" w:rsidRPr="00704674">
        <w:t>olution 0 uses a PWM</w:t>
      </w:r>
      <w:ins w:id="565" w:author="Krajinovic Ivan (krajiiva)" w:date="2019-11-13T20:37:00Z">
        <w:r w:rsidR="00935A5C">
          <w:t xml:space="preserve"> signal on the ADJ-input</w:t>
        </w:r>
        <w:r w:rsidR="0042544E">
          <w:t xml:space="preserve"> of </w:t>
        </w:r>
      </w:ins>
      <w:ins w:id="566" w:author="Krajinovic Ivan (krajiiva)" w:date="2019-11-13T20:38:00Z">
        <w:r w:rsidR="0042544E" w:rsidRPr="00704674">
          <w:t xml:space="preserve">the </w:t>
        </w:r>
      </w:ins>
      <w:ins w:id="567" w:author="Krajinovic Ivan (krajiiva)" w:date="2019-11-13T20:54:00Z">
        <w:r w:rsidR="007A4D43">
          <w:t>IC</w:t>
        </w:r>
      </w:ins>
      <w:ins w:id="568" w:author="Krajinovic Ivan (krajiiva)" w:date="2019-11-13T20:38:00Z">
        <w:r w:rsidR="0042544E">
          <w:t>. Changing the duty cycle leads to</w:t>
        </w:r>
      </w:ins>
      <w:ins w:id="569" w:author="Krajinovic Ivan (krajiiva)" w:date="2019-11-13T20:41:00Z">
        <w:r w:rsidR="0042544E">
          <w:t xml:space="preserve"> a</w:t>
        </w:r>
      </w:ins>
      <w:ins w:id="570" w:author="Krajinovic Ivan (krajiiva)" w:date="2019-11-13T20:38:00Z">
        <w:r w:rsidR="0042544E">
          <w:t xml:space="preserve"> chang</w:t>
        </w:r>
      </w:ins>
      <w:ins w:id="571" w:author="Lars Müggler" w:date="2019-11-13T20:42:00Z">
        <w:r w:rsidR="004801E4">
          <w:t>e in</w:t>
        </w:r>
      </w:ins>
      <w:ins w:id="572" w:author="Krajinovic Ivan (krajiiva)" w:date="2019-11-13T20:38:00Z">
        <w:del w:id="573" w:author="Lars Müggler" w:date="2019-11-13T20:42:00Z">
          <w:r w:rsidR="0042544E" w:rsidDel="004801E4">
            <w:delText>ing</w:delText>
          </w:r>
        </w:del>
        <w:r w:rsidR="0042544E">
          <w:t xml:space="preserve"> the output current.</w:t>
        </w:r>
      </w:ins>
      <w:ins w:id="574" w:author="Krajinovic Ivan (krajiiva)" w:date="2019-11-13T20:39:00Z">
        <w:r w:rsidR="0042544E">
          <w:t xml:space="preserve"> In solution 1 the </w:t>
        </w:r>
      </w:ins>
      <w:ins w:id="575" w:author="Krajinovic Ivan (krajiiva)" w:date="2019-11-13T20:40:00Z">
        <w:r w:rsidR="0042544E">
          <w:t xml:space="preserve">ADJ-input needs </w:t>
        </w:r>
        <w:del w:id="576" w:author="Lars Müggler" w:date="2019-11-13T20:43:00Z">
          <w:r w:rsidR="0042544E" w:rsidDel="004801E4">
            <w:delText>a</w:delText>
          </w:r>
        </w:del>
      </w:ins>
      <w:ins w:id="577" w:author="Lars Müggler" w:date="2019-11-13T20:43:00Z">
        <w:r w:rsidR="004801E4">
          <w:t>a</w:t>
        </w:r>
      </w:ins>
      <w:ins w:id="578" w:author="Krajinovic Ivan (krajiiva)" w:date="2019-11-13T20:57:00Z">
        <w:r w:rsidR="00774086">
          <w:t xml:space="preserve">n external </w:t>
        </w:r>
      </w:ins>
      <w:ins w:id="579" w:author="Krajinovic Ivan (krajiiva)" w:date="2019-11-13T20:58:00Z">
        <w:r w:rsidR="004B0C86">
          <w:t>DC</w:t>
        </w:r>
      </w:ins>
      <w:ins w:id="580" w:author="Krajinovic Ivan (krajiiva)" w:date="2019-11-13T20:57:00Z">
        <w:r w:rsidR="00774086">
          <w:t xml:space="preserve"> voltage </w:t>
        </w:r>
      </w:ins>
      <w:ins w:id="581" w:author="Lars Müggler" w:date="2019-11-13T20:43:00Z">
        <w:del w:id="582" w:author="Krajinovic Ivan (krajiiva)" w:date="2019-11-13T20:57:00Z">
          <w:r w:rsidR="004801E4" w:rsidDel="00774086">
            <w:delText>n</w:delText>
          </w:r>
        </w:del>
      </w:ins>
      <w:ins w:id="583" w:author="Krajinovic Ivan (krajiiva)" w:date="2019-11-13T20:40:00Z">
        <w:r w:rsidR="0042544E">
          <w:t>instead of an PWM signal. Changing the level of</w:t>
        </w:r>
      </w:ins>
      <w:ins w:id="584" w:author="Krajinovic Ivan (krajiiva)" w:date="2019-11-13T20:41:00Z">
        <w:r w:rsidR="0042544E">
          <w:t xml:space="preserve"> the </w:t>
        </w:r>
      </w:ins>
      <w:ins w:id="585" w:author="Krajinovic Ivan (krajiiva)" w:date="2019-11-13T20:58:00Z">
        <w:r w:rsidR="004B0C86">
          <w:t>DC</w:t>
        </w:r>
      </w:ins>
      <w:ins w:id="586" w:author="Krajinovic Ivan (krajiiva)" w:date="2019-11-13T20:57:00Z">
        <w:r w:rsidR="00774086">
          <w:t xml:space="preserve"> voltage</w:t>
        </w:r>
      </w:ins>
      <w:ins w:id="587" w:author="Krajinovic Ivan (krajiiva)" w:date="2019-11-13T20:41:00Z">
        <w:r w:rsidR="0042544E">
          <w:t xml:space="preserve"> leads to a chang</w:t>
        </w:r>
      </w:ins>
      <w:ins w:id="588" w:author="Lars Müggler" w:date="2019-11-13T20:43:00Z">
        <w:r w:rsidR="004801E4">
          <w:t>e in the</w:t>
        </w:r>
      </w:ins>
      <w:ins w:id="589" w:author="Krajinovic Ivan (krajiiva)" w:date="2019-11-13T20:41:00Z">
        <w:del w:id="590" w:author="Lars Müggler" w:date="2019-11-13T20:43:00Z">
          <w:r w:rsidR="0042544E" w:rsidDel="004801E4">
            <w:delText>ing</w:delText>
          </w:r>
        </w:del>
        <w:r w:rsidR="0042544E">
          <w:t xml:space="preserve"> output current.</w:t>
        </w:r>
      </w:ins>
      <w:del w:id="591" w:author="Krajinovic Ivan (krajiiva)" w:date="2019-11-13T20:41:00Z">
        <w:r w:rsidR="001A3BA4" w:rsidRPr="00704674" w:rsidDel="00B22BEE">
          <w:delText xml:space="preserve"> and </w:delText>
        </w:r>
      </w:del>
      <w:del w:id="592" w:author="Krajinovic Ivan (krajiiva)" w:date="2019-11-13T20:33:00Z">
        <w:r w:rsidR="001A3BA4" w:rsidRPr="00704674" w:rsidDel="00717C93">
          <w:delText>S</w:delText>
        </w:r>
      </w:del>
      <w:del w:id="593" w:author="Krajinovic Ivan (krajiiva)" w:date="2019-11-13T20:41:00Z">
        <w:r w:rsidR="001A3BA4" w:rsidRPr="00704674" w:rsidDel="00B22BEE">
          <w:delText xml:space="preserve">olution 1 uses an analog </w:delText>
        </w:r>
      </w:del>
      <w:del w:id="594" w:author="Krajinovic Ivan (krajiiva)" w:date="2019-11-13T20:33:00Z">
        <w:r w:rsidR="001A3BA4" w:rsidRPr="00704674" w:rsidDel="00717C93">
          <w:delText xml:space="preserve">value </w:delText>
        </w:r>
      </w:del>
      <w:del w:id="595" w:author="Krajinovic Ivan (krajiiva)" w:date="2019-11-13T20:41:00Z">
        <w:r w:rsidR="001A3BA4" w:rsidRPr="00704674" w:rsidDel="00B22BEE">
          <w:delText>on the ADJ input of the ZXLD1350</w:delText>
        </w:r>
        <w:r w:rsidRPr="00704674" w:rsidDel="00B22BEE">
          <w:delText>.</w:delText>
        </w:r>
      </w:del>
      <w:ins w:id="596" w:author="Krajinovic Ivan (krajiiva)" w:date="2019-11-13T20:36:00Z">
        <w:r w:rsidR="00935A5C">
          <w:t xml:space="preserve"> </w:t>
        </w:r>
      </w:ins>
      <w:ins w:id="597" w:author="Krajinovic Ivan (krajiiva)" w:date="2019-11-11T19:39:00Z">
        <w:r w:rsidR="00F44167" w:rsidRPr="00704674">
          <w:t xml:space="preserve">To </w:t>
        </w:r>
      </w:ins>
      <w:ins w:id="598" w:author="Krajinovic Ivan (krajiiva)" w:date="2019-11-13T20:41:00Z">
        <w:r w:rsidR="00B22BEE">
          <w:t xml:space="preserve">switch </w:t>
        </w:r>
      </w:ins>
      <w:ins w:id="599" w:author="Krajinovic Ivan (krajiiva)" w:date="2019-11-11T19:39:00Z">
        <w:r w:rsidR="00F44167" w:rsidRPr="00704674">
          <w:t>between these two solution</w:t>
        </w:r>
      </w:ins>
      <w:ins w:id="600" w:author="Krajinovic Ivan (krajiiva)" w:date="2019-11-11T19:40:00Z">
        <w:r w:rsidR="00F44167" w:rsidRPr="00704674">
          <w:t>s, it’s</w:t>
        </w:r>
        <w:del w:id="601" w:author="Lars Müggler" w:date="2019-11-13T20:43:00Z">
          <w:r w:rsidR="00F44167" w:rsidRPr="00704674" w:rsidDel="004801E4">
            <w:delText xml:space="preserve"> </w:delText>
          </w:r>
        </w:del>
      </w:ins>
      <w:ins w:id="602" w:author="Krajinovic Ivan (krajiiva)" w:date="2019-11-13T20:34:00Z">
        <w:del w:id="603" w:author="Lars Müggler" w:date="2019-11-13T20:43:00Z">
          <w:r w:rsidR="00AA3155" w:rsidDel="004801E4">
            <w:delText xml:space="preserve"> just </w:delText>
          </w:r>
        </w:del>
      </w:ins>
      <w:ins w:id="604" w:author="Lars Müggler" w:date="2019-11-13T20:43:00Z">
        <w:r w:rsidR="004801E4">
          <w:t xml:space="preserve"> </w:t>
        </w:r>
      </w:ins>
      <w:ins w:id="605" w:author="Krajinovic Ivan (krajiiva)" w:date="2019-11-11T19:40:00Z">
        <w:r w:rsidR="00F44167" w:rsidRPr="00704674">
          <w:t>necessary to adapt the software</w:t>
        </w:r>
      </w:ins>
      <w:ins w:id="606" w:author="Krajinovic Ivan (krajiiva)" w:date="2019-11-13T20:41:00Z">
        <w:r w:rsidR="00B22BEE">
          <w:t xml:space="preserve"> and placi</w:t>
        </w:r>
      </w:ins>
      <w:ins w:id="607" w:author="Krajinovic Ivan (krajiiva)" w:date="2019-11-13T20:42:00Z">
        <w:r w:rsidR="00B22BEE">
          <w:t>ng a jumper.</w:t>
        </w:r>
      </w:ins>
      <w:ins w:id="608" w:author="Lars Müggler" w:date="2019-11-13T21:09:00Z">
        <w:r w:rsidR="00BE3305" w:rsidRPr="00BE3305">
          <w:t xml:space="preserve"> </w:t>
        </w:r>
        <w:r w:rsidR="00BE3305">
          <w:t>The PWM signal or DC voltage will later be generated by the</w:t>
        </w:r>
        <w:r w:rsidR="00BE3305" w:rsidRPr="00704674">
          <w:t xml:space="preserve"> evaluation board GECKO</w:t>
        </w:r>
        <w:r w:rsidR="00BE3305">
          <w:t>.</w:t>
        </w:r>
      </w:ins>
    </w:p>
    <w:p w14:paraId="5C258691" w14:textId="01961597" w:rsidR="006F24C0" w:rsidRPr="00704674" w:rsidDel="00BE3305" w:rsidRDefault="006F24C0">
      <w:pPr>
        <w:jc w:val="both"/>
        <w:rPr>
          <w:ins w:id="609" w:author="Krajinovic Ivan (krajiiva)" w:date="2019-11-11T19:34:00Z"/>
          <w:del w:id="610" w:author="Lars Müggler" w:date="2019-11-13T21:09:00Z"/>
        </w:rPr>
      </w:pPr>
    </w:p>
    <w:p w14:paraId="71F28707" w14:textId="1A8A6ECA" w:rsidR="00832823" w:rsidRPr="00704674" w:rsidDel="00832823" w:rsidRDefault="00832823">
      <w:pPr>
        <w:jc w:val="both"/>
        <w:rPr>
          <w:del w:id="611" w:author="Krajinovic Ivan (krajiiva)" w:date="2019-11-11T19:36:00Z"/>
        </w:rPr>
      </w:pPr>
      <w:commentRangeStart w:id="612"/>
    </w:p>
    <w:p w14:paraId="442456AD" w14:textId="0A3F7899" w:rsidR="001A3BA4" w:rsidRPr="00704674" w:rsidDel="00F5608C" w:rsidRDefault="001A3BA4">
      <w:pPr>
        <w:jc w:val="both"/>
        <w:rPr>
          <w:del w:id="613" w:author="Lars Müggler" w:date="2019-11-13T20:19:00Z"/>
          <w:color w:val="FF0000"/>
        </w:rPr>
      </w:pPr>
      <w:del w:id="614" w:author="Lars Müggler" w:date="2019-11-13T20:19:00Z">
        <w:r w:rsidRPr="00704674" w:rsidDel="00F5608C">
          <w:rPr>
            <w:color w:val="FF0000"/>
          </w:rPr>
          <w:delText>The brightness of an LED is exponentially proportional to the intensity</w:delText>
        </w:r>
      </w:del>
      <w:ins w:id="615" w:author="Krajinovic Ivan (krajiiva)" w:date="2019-11-11T19:37:00Z">
        <w:del w:id="616" w:author="Lars Müggler" w:date="2019-11-13T20:19:00Z">
          <w:r w:rsidR="00832823" w:rsidRPr="00704674" w:rsidDel="00F5608C">
            <w:rPr>
              <w:color w:val="FF0000"/>
            </w:rPr>
            <w:delText xml:space="preserve"> of the current </w:delText>
          </w:r>
        </w:del>
      </w:ins>
      <w:del w:id="617" w:author="Lars Müggler" w:date="2019-11-13T20:19:00Z">
        <w:r w:rsidRPr="00704674" w:rsidDel="00F5608C">
          <w:rPr>
            <w:color w:val="FF0000"/>
          </w:rPr>
          <w:delText xml:space="preserve"> that</w:delText>
        </w:r>
      </w:del>
      <w:ins w:id="618" w:author="Krajinovic Ivan (krajiiva)" w:date="2019-11-11T19:37:00Z">
        <w:del w:id="619" w:author="Lars Müggler" w:date="2019-11-13T20:19:00Z">
          <w:r w:rsidR="00832823" w:rsidRPr="00704674" w:rsidDel="00F5608C">
            <w:rPr>
              <w:color w:val="FF0000"/>
            </w:rPr>
            <w:delText xml:space="preserve">which </w:delText>
          </w:r>
        </w:del>
      </w:ins>
      <w:del w:id="620" w:author="Lars Müggler" w:date="2019-11-13T20:19:00Z">
        <w:r w:rsidRPr="00704674" w:rsidDel="00F5608C">
          <w:rPr>
            <w:color w:val="FF0000"/>
          </w:rPr>
          <w:delText xml:space="preserve"> go throw it</w:delText>
        </w:r>
      </w:del>
      <w:ins w:id="621" w:author="Krajinovic Ivan (krajiiva)" w:date="2019-11-11T19:37:00Z">
        <w:del w:id="622" w:author="Lars Müggler" w:date="2019-11-13T20:19:00Z">
          <w:r w:rsidR="00832823" w:rsidRPr="00704674" w:rsidDel="00F5608C">
            <w:rPr>
              <w:color w:val="FF0000"/>
            </w:rPr>
            <w:delText>.</w:delText>
          </w:r>
        </w:del>
      </w:ins>
      <w:del w:id="623" w:author="Lars Müggler" w:date="2019-11-13T20:19:00Z">
        <w:r w:rsidRPr="00704674" w:rsidDel="00F5608C">
          <w:rPr>
            <w:color w:val="FF0000"/>
          </w:rPr>
          <w:delText>, t</w:delText>
        </w:r>
      </w:del>
      <w:ins w:id="624" w:author="Krajinovic Ivan (krajiiva)" w:date="2019-11-11T19:37:00Z">
        <w:del w:id="625" w:author="Lars Müggler" w:date="2019-11-13T20:19:00Z">
          <w:r w:rsidR="00832823" w:rsidRPr="00704674" w:rsidDel="00F5608C">
            <w:rPr>
              <w:color w:val="FF0000"/>
            </w:rPr>
            <w:delText>T</w:delText>
          </w:r>
        </w:del>
      </w:ins>
      <w:del w:id="626" w:author="Lars Müggler" w:date="2019-11-13T20:19:00Z">
        <w:r w:rsidRPr="00704674" w:rsidDel="00F5608C">
          <w:rPr>
            <w:color w:val="FF0000"/>
          </w:rPr>
          <w:delText xml:space="preserve">hat makes it hard to make a linear control of the brightness controlling the intensity throw the LED. </w:delText>
        </w:r>
        <w:commentRangeEnd w:id="612"/>
        <w:r w:rsidR="00832823" w:rsidRPr="00704674" w:rsidDel="00F5608C">
          <w:rPr>
            <w:rStyle w:val="Kommentarzeichen"/>
          </w:rPr>
          <w:commentReference w:id="612"/>
        </w:r>
      </w:del>
    </w:p>
    <w:p w14:paraId="7B9B31C5" w14:textId="6747383C" w:rsidR="00F44167" w:rsidRPr="00704674" w:rsidDel="00F5608C" w:rsidRDefault="001A3BA4">
      <w:pPr>
        <w:jc w:val="both"/>
        <w:rPr>
          <w:ins w:id="627" w:author="Krajinovic Ivan (krajiiva)" w:date="2019-11-11T19:45:00Z"/>
          <w:del w:id="628" w:author="Lars Müggler" w:date="2019-11-13T20:19:00Z"/>
        </w:rPr>
        <w:pPrChange w:id="629" w:author="Lars Müggler" w:date="2019-11-13T18:07:00Z">
          <w:pPr/>
        </w:pPrChange>
      </w:pPr>
      <w:del w:id="630" w:author="Lars Müggler" w:date="2019-11-13T20:19:00Z">
        <w:r w:rsidRPr="00704674" w:rsidDel="00F5608C">
          <w:delText>This Solution solves this problem with an integrated circuit ZXLD1350</w:delText>
        </w:r>
        <w:r w:rsidR="0068719B" w:rsidRPr="00704674" w:rsidDel="00F5608C">
          <w:delText>.</w:delText>
        </w:r>
      </w:del>
    </w:p>
    <w:p w14:paraId="75E5DDF7" w14:textId="61220FEA" w:rsidR="00F44167" w:rsidRPr="00704674" w:rsidDel="00F5608C" w:rsidRDefault="00F44167">
      <w:pPr>
        <w:jc w:val="both"/>
        <w:rPr>
          <w:ins w:id="631" w:author="Krajinovic Ivan (krajiiva)" w:date="2019-11-11T21:12:00Z"/>
          <w:del w:id="632" w:author="Lars Müggler" w:date="2019-11-13T20:19:00Z"/>
        </w:rPr>
        <w:pPrChange w:id="633" w:author="Lars Müggler" w:date="2019-11-13T18:07:00Z">
          <w:pPr/>
        </w:pPrChange>
      </w:pPr>
      <w:ins w:id="634" w:author="Krajinovic Ivan (krajiiva)" w:date="2019-11-11T19:45:00Z">
        <w:del w:id="635" w:author="Lars Müggler" w:date="2019-11-13T20:19:00Z">
          <w:r w:rsidRPr="00704674" w:rsidDel="00F5608C">
            <w:delText>This component offers 3 different operating modes.</w:delText>
          </w:r>
        </w:del>
      </w:ins>
      <w:ins w:id="636" w:author="Krajinovic Ivan (krajiiva)" w:date="2019-11-11T19:46:00Z">
        <w:del w:id="637" w:author="Lars Müggler" w:date="2019-11-13T20:19:00Z">
          <w:r w:rsidRPr="00704674" w:rsidDel="00F5608C">
            <w:delText xml:space="preserve"> In the first operation mode, the output current gets adjusted </w:delText>
          </w:r>
        </w:del>
      </w:ins>
      <w:ins w:id="638" w:author="Krajinovic Ivan (krajiiva)" w:date="2019-11-11T19:49:00Z">
        <w:del w:id="639" w:author="Lars Müggler" w:date="2019-11-13T20:19:00Z">
          <w:r w:rsidR="00BC299F" w:rsidRPr="00704674" w:rsidDel="00F5608C">
            <w:delText xml:space="preserve">by an external </w:delText>
          </w:r>
        </w:del>
        <w:del w:id="640" w:author="Lars Müggler" w:date="2019-11-13T06:59:00Z">
          <w:r w:rsidR="00BC299F" w:rsidRPr="00704674" w:rsidDel="007E764A">
            <w:delText xml:space="preserve">dc </w:delText>
          </w:r>
        </w:del>
        <w:del w:id="641" w:author="Lars Müggler" w:date="2019-11-13T20:19:00Z">
          <w:r w:rsidR="00BC299F" w:rsidRPr="00704674" w:rsidDel="00F5608C">
            <w:delText xml:space="preserve">voltage </w:delText>
          </w:r>
        </w:del>
      </w:ins>
      <w:ins w:id="642" w:author="Krajinovic Ivan (krajiiva)" w:date="2019-11-11T19:53:00Z">
        <w:del w:id="643" w:author="Lars Müggler" w:date="2019-11-13T20:19:00Z">
          <w:r w:rsidR="00BC299F" w:rsidRPr="00704674" w:rsidDel="00F5608C">
            <w:delText xml:space="preserve">level </w:delText>
          </w:r>
        </w:del>
      </w:ins>
      <w:ins w:id="644" w:author="Krajinovic Ivan (krajiiva)" w:date="2019-11-11T19:49:00Z">
        <w:del w:id="645" w:author="Lars Müggler" w:date="2019-11-13T20:19:00Z">
          <w:r w:rsidR="00BC299F" w:rsidRPr="00704674" w:rsidDel="00F5608C">
            <w:delText xml:space="preserve">at the </w:delText>
          </w:r>
        </w:del>
      </w:ins>
      <w:ins w:id="646" w:author="Krajinovic Ivan (krajiiva)" w:date="2019-11-11T19:50:00Z">
        <w:del w:id="647" w:author="Lars Müggler" w:date="2019-11-13T20:19:00Z">
          <w:r w:rsidR="00BC299F" w:rsidRPr="00704674" w:rsidDel="00F5608C">
            <w:delText>ADJ input</w:delText>
          </w:r>
        </w:del>
      </w:ins>
      <w:ins w:id="648" w:author="Krajinovic Ivan (krajiiva)" w:date="2019-11-11T19:53:00Z">
        <w:del w:id="649" w:author="Lars Müggler" w:date="2019-11-13T20:19:00Z">
          <w:r w:rsidR="00BC299F" w:rsidRPr="00704674" w:rsidDel="00F5608C">
            <w:delText xml:space="preserve">. The current </w:delText>
          </w:r>
        </w:del>
      </w:ins>
      <w:ins w:id="650" w:author="Krajinovic Ivan (krajiiva)" w:date="2019-11-11T19:54:00Z">
        <w:del w:id="651" w:author="Lars Müggler" w:date="2019-11-13T20:19:00Z">
          <w:r w:rsidR="00BC299F" w:rsidRPr="00704674" w:rsidDel="00F5608C">
            <w:delText>can be configured</w:delText>
          </w:r>
        </w:del>
      </w:ins>
      <w:ins w:id="652" w:author="Krajinovic Ivan (krajiiva)" w:date="2019-11-11T19:50:00Z">
        <w:del w:id="653" w:author="Lars Müggler" w:date="2019-11-13T20:19:00Z">
          <w:r w:rsidR="00BC299F" w:rsidRPr="00704674" w:rsidDel="00F5608C">
            <w:delText xml:space="preserve"> from 25% to </w:delText>
          </w:r>
        </w:del>
      </w:ins>
      <w:ins w:id="654" w:author="Krajinovic Ivan (krajiiva)" w:date="2019-11-11T19:51:00Z">
        <w:del w:id="655" w:author="Lars Müggler" w:date="2019-11-13T20:19:00Z">
          <w:r w:rsidR="00BC299F" w:rsidRPr="00704674" w:rsidDel="00F5608C">
            <w:delText>200% (0.3V-2.5V)</w:delText>
          </w:r>
        </w:del>
      </w:ins>
      <w:ins w:id="656" w:author="Krajinovic Ivan (krajiiva)" w:date="2019-11-11T19:50:00Z">
        <w:del w:id="657" w:author="Lars Müggler" w:date="2019-11-13T20:19:00Z">
          <w:r w:rsidR="00BC299F" w:rsidRPr="00704674" w:rsidDel="00F5608C">
            <w:delText>.</w:delText>
          </w:r>
        </w:del>
      </w:ins>
      <w:ins w:id="658" w:author="Krajinovic Ivan (krajiiva)" w:date="2019-11-11T19:51:00Z">
        <w:del w:id="659" w:author="Lars Müggler" w:date="2019-11-13T20:19:00Z">
          <w:r w:rsidR="00BC299F" w:rsidRPr="00704674" w:rsidDel="00F5608C">
            <w:delText xml:space="preserve"> </w:delText>
          </w:r>
        </w:del>
      </w:ins>
      <w:ins w:id="660" w:author="Krajinovic Ivan (krajiiva)" w:date="2019-11-11T19:52:00Z">
        <w:del w:id="661" w:author="Lars Müggler" w:date="2019-11-13T20:19:00Z">
          <w:r w:rsidR="00BC299F" w:rsidRPr="00704674" w:rsidDel="00F5608C">
            <w:delText xml:space="preserve">The other possibility is to adjust the output current </w:delText>
          </w:r>
        </w:del>
      </w:ins>
      <w:ins w:id="662" w:author="Krajinovic Ivan (krajiiva)" w:date="2019-11-11T19:53:00Z">
        <w:del w:id="663" w:author="Lars Müggler" w:date="2019-11-13T20:19:00Z">
          <w:r w:rsidR="00BC299F" w:rsidRPr="00704674" w:rsidDel="00F5608C">
            <w:delText>by the duty cycle o</w:delText>
          </w:r>
        </w:del>
      </w:ins>
      <w:ins w:id="664" w:author="Krajinovic Ivan (krajiiva)" w:date="2019-11-11T19:54:00Z">
        <w:del w:id="665" w:author="Lars Müggler" w:date="2019-11-13T20:19:00Z">
          <w:r w:rsidR="00BC299F" w:rsidRPr="00704674" w:rsidDel="00F5608C">
            <w:delText>f a PWM-Signal at the ADJ input.</w:delText>
          </w:r>
        </w:del>
      </w:ins>
      <w:ins w:id="666" w:author="Krajinovic Ivan (krajiiva)" w:date="2019-11-11T19:55:00Z">
        <w:del w:id="667" w:author="Lars Müggler" w:date="2019-11-13T20:19:00Z">
          <w:r w:rsidR="000A59C0" w:rsidRPr="00704674" w:rsidDel="00F5608C">
            <w:delText xml:space="preserve"> </w:delText>
          </w:r>
        </w:del>
      </w:ins>
      <w:ins w:id="668" w:author="Krajinovic Ivan (krajiiva)" w:date="2019-11-11T19:56:00Z">
        <w:del w:id="669" w:author="Lars Müggler" w:date="2019-11-13T20:19:00Z">
          <w:r w:rsidR="000A59C0" w:rsidRPr="00704674" w:rsidDel="00F5608C">
            <w:delText>If you decide to control the current with a PWM signal then</w:delText>
          </w:r>
        </w:del>
      </w:ins>
      <w:ins w:id="670" w:author="Krajinovic Ivan (krajiiva)" w:date="2019-11-11T20:16:00Z">
        <w:del w:id="671" w:author="Lars Müggler" w:date="2019-11-13T20:19:00Z">
          <w:r w:rsidR="00E20A9E" w:rsidRPr="00704674" w:rsidDel="00F5608C">
            <w:delText xml:space="preserve"> </w:delText>
          </w:r>
        </w:del>
      </w:ins>
      <w:ins w:id="672" w:author="Krajinovic Ivan (krajiiva)" w:date="2019-11-11T20:17:00Z">
        <w:del w:id="673" w:author="Lars Müggler" w:date="2019-11-13T20:19:00Z">
          <w:r w:rsidR="00E20A9E" w:rsidRPr="00704674" w:rsidDel="00F5608C">
            <w:delText>you have decide again between two furt</w:delText>
          </w:r>
        </w:del>
      </w:ins>
      <w:ins w:id="674" w:author="Krajinovic Ivan (krajiiva)" w:date="2019-11-11T20:18:00Z">
        <w:del w:id="675" w:author="Lars Müggler" w:date="2019-11-13T20:19:00Z">
          <w:r w:rsidR="00E20A9E" w:rsidRPr="00704674" w:rsidDel="00F5608C">
            <w:delText>her operation modes.</w:delText>
          </w:r>
          <w:r w:rsidR="00E20A9E" w:rsidRPr="00704674" w:rsidDel="00F5608C">
            <w:br/>
            <w:delText xml:space="preserve">In the high frequency mode (f&gt;10kHz) the current can be </w:delText>
          </w:r>
        </w:del>
      </w:ins>
      <w:ins w:id="676" w:author="Krajinovic Ivan (krajiiva)" w:date="2019-11-11T20:19:00Z">
        <w:del w:id="677" w:author="Lars Müggler" w:date="2019-11-13T20:19:00Z">
          <w:r w:rsidR="00E20A9E" w:rsidRPr="00704674" w:rsidDel="00F5608C">
            <w:delText>adjusted from 25% to 100%</w:delText>
          </w:r>
        </w:del>
      </w:ins>
      <w:ins w:id="678" w:author="Krajinovic Ivan (krajiiva)" w:date="2019-11-11T20:20:00Z">
        <w:del w:id="679" w:author="Lars Müggler" w:date="2019-11-13T20:19:00Z">
          <w:r w:rsidR="00E20A9E" w:rsidRPr="00704674" w:rsidDel="00F5608C">
            <w:delText xml:space="preserve">. In the low frequency mode (f&lt;400Hz) the current can be </w:delText>
          </w:r>
        </w:del>
      </w:ins>
      <w:ins w:id="680" w:author="Krajinovic Ivan (krajiiva)" w:date="2019-11-11T20:21:00Z">
        <w:del w:id="681" w:author="Lars Müggler" w:date="2019-11-13T20:19:00Z">
          <w:r w:rsidR="00E20A9E" w:rsidRPr="00704674" w:rsidDel="00F5608C">
            <w:delText>configured from 1% to 100%. Because we wanted to</w:delText>
          </w:r>
        </w:del>
      </w:ins>
      <w:ins w:id="682" w:author="Krajinovic Ivan (krajiiva)" w:date="2019-11-11T20:23:00Z">
        <w:del w:id="683" w:author="Lars Müggler" w:date="2019-11-13T20:19:00Z">
          <w:r w:rsidR="00E20A9E" w:rsidRPr="00704674" w:rsidDel="00F5608C">
            <w:delText xml:space="preserve"> use</w:delText>
          </w:r>
        </w:del>
      </w:ins>
      <w:ins w:id="684" w:author="Krajinovic Ivan (krajiiva)" w:date="2019-11-11T20:21:00Z">
        <w:del w:id="685" w:author="Lars Müggler" w:date="2019-11-13T20:19:00Z">
          <w:r w:rsidR="00E20A9E" w:rsidRPr="00704674" w:rsidDel="00F5608C">
            <w:delText xml:space="preserve"> </w:delText>
          </w:r>
        </w:del>
      </w:ins>
      <w:ins w:id="686" w:author="Krajinovic Ivan (krajiiva)" w:date="2019-11-11T20:22:00Z">
        <w:del w:id="687" w:author="Lars Müggler" w:date="2019-11-13T20:19:00Z">
          <w:r w:rsidR="00E20A9E" w:rsidRPr="00704674" w:rsidDel="00F5608C">
            <w:delText>whole</w:delText>
          </w:r>
        </w:del>
      </w:ins>
      <w:ins w:id="688" w:author="Krajinovic Ivan (krajiiva)" w:date="2019-11-11T20:24:00Z">
        <w:del w:id="689" w:author="Lars Müggler" w:date="2019-11-13T20:19:00Z">
          <w:r w:rsidR="00E20A9E" w:rsidRPr="00704674" w:rsidDel="00F5608C">
            <w:delText xml:space="preserve"> the possible</w:delText>
          </w:r>
        </w:del>
      </w:ins>
      <w:ins w:id="690" w:author="Krajinovic Ivan (krajiiva)" w:date="2019-11-11T20:22:00Z">
        <w:del w:id="691" w:author="Lars Müggler" w:date="2019-11-13T20:19:00Z">
          <w:r w:rsidR="00E20A9E" w:rsidRPr="00704674" w:rsidDel="00F5608C">
            <w:delText xml:space="preserve"> scope</w:delText>
          </w:r>
        </w:del>
      </w:ins>
      <w:ins w:id="692" w:author="Krajinovic Ivan (krajiiva)" w:date="2019-11-11T20:25:00Z">
        <w:del w:id="693" w:author="Lars Müggler" w:date="2019-11-13T20:19:00Z">
          <w:r w:rsidR="00E20A9E" w:rsidRPr="00704674" w:rsidDel="00F5608C">
            <w:delText xml:space="preserve">, </w:delText>
          </w:r>
        </w:del>
      </w:ins>
      <w:ins w:id="694" w:author="Krajinovic Ivan (krajiiva)" w:date="2019-11-11T20:22:00Z">
        <w:del w:id="695" w:author="Lars Müggler" w:date="2019-11-13T20:19:00Z">
          <w:r w:rsidR="00E20A9E" w:rsidRPr="00704674" w:rsidDel="00F5608C">
            <w:delText xml:space="preserve">we decided to operate the </w:delText>
          </w:r>
        </w:del>
      </w:ins>
      <w:ins w:id="696" w:author="Krajinovic Ivan (krajiiva)" w:date="2019-11-11T20:23:00Z">
        <w:del w:id="697" w:author="Lars Müggler" w:date="2019-11-13T20:19:00Z">
          <w:r w:rsidR="00E20A9E" w:rsidRPr="00704674" w:rsidDel="00F5608C">
            <w:delText>ZXLD1350 in low frequen</w:delText>
          </w:r>
        </w:del>
      </w:ins>
      <w:ins w:id="698" w:author="Krajinovic Ivan (krajiiva)" w:date="2019-11-11T20:24:00Z">
        <w:del w:id="699" w:author="Lars Müggler" w:date="2019-11-13T20:19:00Z">
          <w:r w:rsidR="00E20A9E" w:rsidRPr="00704674" w:rsidDel="00F5608C">
            <w:delText>cy mode.</w:delText>
          </w:r>
        </w:del>
      </w:ins>
    </w:p>
    <w:p w14:paraId="716D9F9C" w14:textId="37ABB1BF" w:rsidR="00F47A52" w:rsidRPr="00704674" w:rsidDel="00F5608C" w:rsidRDefault="00F47A52">
      <w:pPr>
        <w:jc w:val="both"/>
        <w:rPr>
          <w:ins w:id="700" w:author="Krajinovic Ivan (krajiiva)" w:date="2019-11-11T21:15:00Z"/>
          <w:del w:id="701" w:author="Lars Müggler" w:date="2019-11-13T20:19:00Z"/>
        </w:rPr>
        <w:pPrChange w:id="702" w:author="Lars Müggler" w:date="2019-11-13T18:07:00Z">
          <w:pPr/>
        </w:pPrChange>
      </w:pPr>
      <w:ins w:id="703" w:author="Krajinovic Ivan (krajiiva)" w:date="2019-11-11T21:12:00Z">
        <w:del w:id="704" w:author="Lars Müggler" w:date="2019-11-13T20:19:00Z">
          <w:r w:rsidRPr="00704674" w:rsidDel="00F5608C">
            <w:delText>T</w:delText>
          </w:r>
        </w:del>
      </w:ins>
      <w:ins w:id="705" w:author="Krajinovic Ivan (krajiiva)" w:date="2019-11-11T21:14:00Z">
        <w:del w:id="706" w:author="Lars Müggler" w:date="2019-11-13T20:19:00Z">
          <w:r w:rsidRPr="00704674" w:rsidDel="00F5608C">
            <w:delText xml:space="preserve">he relationships between the </w:delText>
          </w:r>
        </w:del>
      </w:ins>
      <w:ins w:id="707" w:author="Krajinovic Ivan (krajiiva)" w:date="2019-11-11T21:15:00Z">
        <w:del w:id="708" w:author="Lars Müggler" w:date="2019-11-13T20:19:00Z">
          <w:r w:rsidRPr="00704674" w:rsidDel="00F5608C">
            <w:delText>duty cycle</w:delText>
          </w:r>
        </w:del>
      </w:ins>
      <w:ins w:id="709" w:author="Krajinovic Ivan (krajiiva)" w:date="2019-11-11T21:16:00Z">
        <w:del w:id="710" w:author="Lars Müggler" w:date="2019-11-13T20:19:00Z">
          <w:r w:rsidR="009B7D24" w:rsidRPr="00704674" w:rsidDel="00F5608C">
            <w:delText xml:space="preserve"> </w:delText>
          </w:r>
          <w:r w:rsidR="009B7D24" w:rsidRPr="00704674" w:rsidDel="00F5608C">
            <w:rPr>
              <w:b/>
              <w:bCs/>
              <w:i/>
              <w:iCs/>
              <w:rPrChange w:id="711" w:author="Lars Müggler" w:date="2019-11-13T18:06:00Z">
                <w:rPr/>
              </w:rPrChange>
            </w:rPr>
            <w:delText>D</w:delText>
          </w:r>
        </w:del>
      </w:ins>
      <w:ins w:id="712" w:author="Krajinovic Ivan (krajiiva)" w:date="2019-11-11T21:15:00Z">
        <w:del w:id="713" w:author="Lars Müggler" w:date="2019-11-13T20:19:00Z">
          <w:r w:rsidRPr="00704674" w:rsidDel="00F5608C">
            <w:delText xml:space="preserve"> and the output current are quite simple.</w:delText>
          </w:r>
        </w:del>
      </w:ins>
    </w:p>
    <w:p w14:paraId="72500368" w14:textId="3F42BA39" w:rsidR="00F47A52" w:rsidRPr="00704674" w:rsidDel="00F5608C" w:rsidRDefault="005517F0">
      <w:pPr>
        <w:jc w:val="both"/>
        <w:rPr>
          <w:ins w:id="714" w:author="Krajinovic Ivan (krajiiva)" w:date="2019-11-11T21:15:00Z"/>
          <w:del w:id="715" w:author="Lars Müggler" w:date="2019-11-13T20:19:00Z"/>
          <w:rFonts w:eastAsiaTheme="minorEastAsia"/>
          <w:rPrChange w:id="716" w:author="Lars Müggler" w:date="2019-11-13T18:06:00Z">
            <w:rPr>
              <w:ins w:id="717" w:author="Krajinovic Ivan (krajiiva)" w:date="2019-11-11T21:15:00Z"/>
              <w:del w:id="718" w:author="Lars Müggler" w:date="2019-11-13T20:19:00Z"/>
              <w:rFonts w:eastAsiaTheme="minorEastAsia"/>
              <w:lang w:val="en-US"/>
            </w:rPr>
          </w:rPrChange>
        </w:rPr>
        <w:pPrChange w:id="719" w:author="Lars Müggler" w:date="2019-11-13T18:07:00Z">
          <w:pPr/>
        </w:pPrChange>
      </w:pPr>
      <m:oMathPara>
        <m:oMath>
          <m:sSub>
            <m:sSubPr>
              <m:ctrlPr>
                <w:ins w:id="720" w:author="Krajinovic Ivan (krajiiva)" w:date="2019-11-11T21:15:00Z">
                  <w:del w:id="721" w:author="Lars Müggler" w:date="2019-11-13T20:19:00Z">
                    <w:rPr>
                      <w:rFonts w:ascii="Cambria Math" w:hAnsi="Cambria Math"/>
                      <w:i/>
                    </w:rPr>
                  </w:del>
                </w:ins>
              </m:ctrlPr>
            </m:sSubPr>
            <m:e>
              <m:r>
                <w:ins w:id="722" w:author="Krajinovic Ivan (krajiiva)" w:date="2019-11-11T21:15:00Z">
                  <w:del w:id="723" w:author="Lars Müggler" w:date="2019-11-13T20:19:00Z">
                    <w:rPr>
                      <w:rFonts w:ascii="Cambria Math" w:hAnsi="Cambria Math"/>
                      <w:rPrChange w:id="724" w:author="Lars Müggler" w:date="2019-11-13T18:06:00Z">
                        <w:rPr>
                          <w:rFonts w:ascii="Cambria Math" w:hAnsi="Cambria Math"/>
                          <w:lang w:val="en-US"/>
                        </w:rPr>
                      </w:rPrChange>
                    </w:rPr>
                    <m:t>I</m:t>
                  </w:del>
                </w:ins>
              </m:r>
            </m:e>
            <m:sub>
              <m:r>
                <w:ins w:id="725" w:author="Krajinovic Ivan (krajiiva)" w:date="2019-11-11T21:15:00Z">
                  <w:del w:id="726" w:author="Lars Müggler" w:date="2019-11-13T20:19:00Z">
                    <w:rPr>
                      <w:rFonts w:ascii="Cambria Math" w:hAnsi="Cambria Math"/>
                      <w:rPrChange w:id="727" w:author="Lars Müggler" w:date="2019-11-13T18:06:00Z">
                        <w:rPr>
                          <w:rFonts w:ascii="Cambria Math" w:hAnsi="Cambria Math"/>
                          <w:lang w:val="en-US"/>
                        </w:rPr>
                      </w:rPrChange>
                    </w:rPr>
                    <m:t>OUT</m:t>
                  </w:del>
                </w:ins>
              </m:r>
              <m:r>
                <w:ins w:id="728" w:author="Krajinovic Ivan (krajiiva)" w:date="2019-11-11T21:16:00Z">
                  <w:del w:id="729" w:author="Lars Müggler" w:date="2019-11-13T20:19:00Z">
                    <w:rPr>
                      <w:rFonts w:ascii="Cambria Math" w:hAnsi="Cambria Math"/>
                      <w:rPrChange w:id="730" w:author="Lars Müggler" w:date="2019-11-13T18:06:00Z">
                        <w:rPr>
                          <w:rFonts w:ascii="Cambria Math" w:hAnsi="Cambria Math"/>
                          <w:lang w:val="en-US"/>
                        </w:rPr>
                      </w:rPrChange>
                    </w:rPr>
                    <m:t xml:space="preserve"> avg</m:t>
                  </w:del>
                </w:ins>
              </m:r>
            </m:sub>
          </m:sSub>
          <m:r>
            <w:ins w:id="731" w:author="Krajinovic Ivan (krajiiva)" w:date="2019-11-11T21:15:00Z">
              <w:del w:id="732" w:author="Lars Müggler" w:date="2019-11-13T20:19:00Z">
                <w:rPr>
                  <w:rFonts w:ascii="Cambria Math" w:hAnsi="Cambria Math"/>
                  <w:rPrChange w:id="733" w:author="Lars Müggler" w:date="2019-11-13T18:06:00Z">
                    <w:rPr>
                      <w:rFonts w:ascii="Cambria Math" w:hAnsi="Cambria Math"/>
                      <w:lang w:val="en-US"/>
                    </w:rPr>
                  </w:rPrChange>
                </w:rPr>
                <m:t>=</m:t>
              </w:del>
            </w:ins>
          </m:r>
          <m:f>
            <m:fPr>
              <m:ctrlPr>
                <w:ins w:id="734" w:author="Krajinovic Ivan (krajiiva)" w:date="2019-11-11T21:15:00Z">
                  <w:del w:id="735" w:author="Lars Müggler" w:date="2019-11-13T20:19:00Z">
                    <w:rPr>
                      <w:rFonts w:ascii="Cambria Math" w:hAnsi="Cambria Math"/>
                      <w:i/>
                    </w:rPr>
                  </w:del>
                </w:ins>
              </m:ctrlPr>
            </m:fPr>
            <m:num>
              <m:r>
                <w:ins w:id="736" w:author="Krajinovic Ivan (krajiiva)" w:date="2019-11-11T21:16:00Z">
                  <w:del w:id="737" w:author="Lars Müggler" w:date="2019-11-13T20:19:00Z">
                    <w:rPr>
                      <w:rFonts w:ascii="Cambria Math" w:hAnsi="Cambria Math"/>
                      <w:rPrChange w:id="738" w:author="Lars Müggler" w:date="2019-11-13T18:06:00Z">
                        <w:rPr>
                          <w:rFonts w:ascii="Cambria Math" w:hAnsi="Cambria Math"/>
                          <w:lang w:val="en-US"/>
                        </w:rPr>
                      </w:rPrChange>
                    </w:rPr>
                    <m:t>D∙0.1</m:t>
                  </w:del>
                </w:ins>
              </m:r>
            </m:num>
            <m:den>
              <m:sSub>
                <m:sSubPr>
                  <m:ctrlPr>
                    <w:ins w:id="739" w:author="Krajinovic Ivan (krajiiva)" w:date="2019-11-11T21:15:00Z">
                      <w:del w:id="740" w:author="Lars Müggler" w:date="2019-11-13T20:19:00Z">
                        <w:rPr>
                          <w:rFonts w:ascii="Cambria Math" w:hAnsi="Cambria Math"/>
                          <w:i/>
                        </w:rPr>
                      </w:del>
                    </w:ins>
                  </m:ctrlPr>
                </m:sSubPr>
                <m:e>
                  <m:r>
                    <w:ins w:id="741" w:author="Krajinovic Ivan (krajiiva)" w:date="2019-11-11T21:17:00Z">
                      <w:del w:id="742" w:author="Lars Müggler" w:date="2019-11-13T20:19:00Z">
                        <w:rPr>
                          <w:rFonts w:ascii="Cambria Math" w:hAnsi="Cambria Math"/>
                          <w:rPrChange w:id="743" w:author="Lars Müggler" w:date="2019-11-13T18:06:00Z">
                            <w:rPr>
                              <w:rFonts w:ascii="Cambria Math" w:hAnsi="Cambria Math"/>
                              <w:lang w:val="en-US"/>
                            </w:rPr>
                          </w:rPrChange>
                        </w:rPr>
                        <m:t>R</m:t>
                      </w:del>
                    </w:ins>
                  </m:r>
                </m:e>
                <m:sub>
                  <m:r>
                    <w:ins w:id="744" w:author="Krajinovic Ivan (krajiiva)" w:date="2019-11-11T21:17:00Z">
                      <w:del w:id="745" w:author="Lars Müggler" w:date="2019-11-13T20:19:00Z">
                        <w:rPr>
                          <w:rFonts w:ascii="Cambria Math" w:hAnsi="Cambria Math"/>
                          <w:rPrChange w:id="746" w:author="Lars Müggler" w:date="2019-11-13T18:06:00Z">
                            <w:rPr>
                              <w:rFonts w:ascii="Cambria Math" w:hAnsi="Cambria Math"/>
                              <w:lang w:val="en-US"/>
                            </w:rPr>
                          </w:rPrChange>
                        </w:rPr>
                        <m:t>S</m:t>
                      </w:del>
                    </w:ins>
                  </m:r>
                </m:sub>
              </m:sSub>
            </m:den>
          </m:f>
        </m:oMath>
      </m:oMathPara>
    </w:p>
    <w:p w14:paraId="3DB61804" w14:textId="3724BA95" w:rsidR="00F47A52" w:rsidRPr="00704674" w:rsidDel="00F5608C" w:rsidRDefault="009B7D24">
      <w:pPr>
        <w:jc w:val="both"/>
        <w:rPr>
          <w:ins w:id="747" w:author="Krajinovic Ivan (krajiiva)" w:date="2019-11-11T21:20:00Z"/>
          <w:del w:id="748" w:author="Lars Müggler" w:date="2019-11-13T20:19:00Z"/>
        </w:rPr>
        <w:pPrChange w:id="749" w:author="Lars Müggler" w:date="2019-11-13T18:07:00Z">
          <w:pPr/>
        </w:pPrChange>
      </w:pPr>
      <w:ins w:id="750" w:author="Krajinovic Ivan (krajiiva)" w:date="2019-11-11T21:18:00Z">
        <w:del w:id="751" w:author="Lars Müggler" w:date="2019-11-13T20:19:00Z">
          <w:r w:rsidRPr="00704674" w:rsidDel="00F5608C">
            <w:delText xml:space="preserve">The maximum output current should be near 350mA. According to that </w:delText>
          </w:r>
        </w:del>
      </w:ins>
      <w:ins w:id="752" w:author="Krajinovic Ivan (krajiiva)" w:date="2019-11-11T21:19:00Z">
        <w:del w:id="753" w:author="Lars Müggler" w:date="2019-11-13T20:19:00Z">
          <w:r w:rsidR="00B33FA4" w:rsidRPr="00704674" w:rsidDel="00F5608C">
            <w:rPr>
              <w:rPrChange w:id="754" w:author="Lars Müggler" w:date="2019-11-13T18:06:00Z">
                <w:rPr>
                  <w:lang w:val="en-US"/>
                </w:rPr>
              </w:rPrChange>
            </w:rPr>
            <w:delText>R</w:delText>
          </w:r>
          <w:r w:rsidR="00B33FA4" w:rsidRPr="00704674" w:rsidDel="00F5608C">
            <w:rPr>
              <w:vertAlign w:val="subscript"/>
              <w:rPrChange w:id="755" w:author="Lars Müggler" w:date="2019-11-13T18:06:00Z">
                <w:rPr>
                  <w:vertAlign w:val="subscript"/>
                  <w:lang w:val="en-US"/>
                </w:rPr>
              </w:rPrChange>
            </w:rPr>
            <w:delText>S</w:delText>
          </w:r>
        </w:del>
      </w:ins>
      <w:ins w:id="756" w:author="Krajinovic Ivan (krajiiva)" w:date="2019-11-11T21:20:00Z">
        <w:del w:id="757" w:author="Lars Müggler" w:date="2019-11-13T07:02:00Z">
          <w:r w:rsidR="00B33FA4" w:rsidRPr="00704674" w:rsidDel="002E3376">
            <w:rPr>
              <w:vertAlign w:val="subscript"/>
              <w:rPrChange w:id="758" w:author="Lars Müggler" w:date="2019-11-13T18:06:00Z">
                <w:rPr>
                  <w:vertAlign w:val="subscript"/>
                  <w:lang w:val="en-US"/>
                </w:rPr>
              </w:rPrChange>
            </w:rPr>
            <w:delText xml:space="preserve"> </w:delText>
          </w:r>
        </w:del>
        <w:del w:id="759" w:author="Lars Müggler" w:date="2019-11-13T20:19:00Z">
          <w:r w:rsidR="00B33FA4" w:rsidRPr="00704674" w:rsidDel="00F5608C">
            <w:delText>should have following value:</w:delText>
          </w:r>
        </w:del>
      </w:ins>
    </w:p>
    <w:p w14:paraId="0CC8F9E3" w14:textId="5E98B148" w:rsidR="00B33FA4" w:rsidRPr="00704674" w:rsidDel="00F5608C" w:rsidRDefault="005517F0">
      <w:pPr>
        <w:jc w:val="both"/>
        <w:rPr>
          <w:ins w:id="760" w:author="Krajinovic Ivan (krajiiva)" w:date="2019-11-11T21:20:00Z"/>
          <w:del w:id="761" w:author="Lars Müggler" w:date="2019-11-13T20:19:00Z"/>
          <w:rFonts w:eastAsiaTheme="minorEastAsia"/>
          <w:rPrChange w:id="762" w:author="Lars Müggler" w:date="2019-11-13T18:06:00Z">
            <w:rPr>
              <w:ins w:id="763" w:author="Krajinovic Ivan (krajiiva)" w:date="2019-11-11T21:20:00Z"/>
              <w:del w:id="764" w:author="Lars Müggler" w:date="2019-11-13T20:19:00Z"/>
              <w:rFonts w:eastAsiaTheme="minorEastAsia"/>
              <w:lang w:val="en-US"/>
            </w:rPr>
          </w:rPrChange>
        </w:rPr>
        <w:pPrChange w:id="765" w:author="Lars Müggler" w:date="2019-11-13T18:07:00Z">
          <w:pPr/>
        </w:pPrChange>
      </w:pPr>
      <m:oMathPara>
        <m:oMath>
          <m:sSub>
            <m:sSubPr>
              <m:ctrlPr>
                <w:ins w:id="766" w:author="Krajinovic Ivan (krajiiva)" w:date="2019-11-11T21:20:00Z">
                  <w:del w:id="767" w:author="Lars Müggler" w:date="2019-11-13T20:19:00Z">
                    <w:rPr>
                      <w:rFonts w:ascii="Cambria Math" w:hAnsi="Cambria Math"/>
                      <w:i/>
                    </w:rPr>
                  </w:del>
                </w:ins>
              </m:ctrlPr>
            </m:sSubPr>
            <m:e>
              <m:r>
                <w:ins w:id="768" w:author="Krajinovic Ivan (krajiiva)" w:date="2019-11-11T21:20:00Z">
                  <w:del w:id="769" w:author="Lars Müggler" w:date="2019-11-13T20:19:00Z">
                    <w:rPr>
                      <w:rFonts w:ascii="Cambria Math" w:hAnsi="Cambria Math"/>
                      <w:rPrChange w:id="770" w:author="Lars Müggler" w:date="2019-11-13T18:06:00Z">
                        <w:rPr>
                          <w:rFonts w:ascii="Cambria Math" w:hAnsi="Cambria Math"/>
                          <w:lang w:val="en-US"/>
                        </w:rPr>
                      </w:rPrChange>
                    </w:rPr>
                    <m:t>R</m:t>
                  </w:del>
                </w:ins>
              </m:r>
            </m:e>
            <m:sub>
              <m:r>
                <w:ins w:id="771" w:author="Krajinovic Ivan (krajiiva)" w:date="2019-11-11T21:20:00Z">
                  <w:del w:id="772" w:author="Lars Müggler" w:date="2019-11-13T20:19:00Z">
                    <w:rPr>
                      <w:rFonts w:ascii="Cambria Math" w:hAnsi="Cambria Math"/>
                      <w:rPrChange w:id="773" w:author="Lars Müggler" w:date="2019-11-13T18:06:00Z">
                        <w:rPr>
                          <w:rFonts w:ascii="Cambria Math" w:hAnsi="Cambria Math"/>
                          <w:lang w:val="en-US"/>
                        </w:rPr>
                      </w:rPrChange>
                    </w:rPr>
                    <m:t>S</m:t>
                  </w:del>
                </w:ins>
              </m:r>
            </m:sub>
          </m:sSub>
          <m:r>
            <w:ins w:id="774" w:author="Krajinovic Ivan (krajiiva)" w:date="2019-11-11T21:20:00Z">
              <w:del w:id="775" w:author="Lars Müggler" w:date="2019-11-13T20:19:00Z">
                <w:rPr>
                  <w:rFonts w:ascii="Cambria Math" w:hAnsi="Cambria Math"/>
                  <w:rPrChange w:id="776" w:author="Lars Müggler" w:date="2019-11-13T18:06:00Z">
                    <w:rPr>
                      <w:rFonts w:ascii="Cambria Math" w:hAnsi="Cambria Math"/>
                      <w:lang w:val="en-US"/>
                    </w:rPr>
                  </w:rPrChange>
                </w:rPr>
                <m:t>=</m:t>
              </w:del>
            </w:ins>
          </m:r>
          <m:f>
            <m:fPr>
              <m:ctrlPr>
                <w:ins w:id="777" w:author="Krajinovic Ivan (krajiiva)" w:date="2019-11-11T21:20:00Z">
                  <w:del w:id="778" w:author="Lars Müggler" w:date="2019-11-13T20:19:00Z">
                    <w:rPr>
                      <w:rFonts w:ascii="Cambria Math" w:hAnsi="Cambria Math"/>
                      <w:i/>
                    </w:rPr>
                  </w:del>
                </w:ins>
              </m:ctrlPr>
            </m:fPr>
            <m:num>
              <m:r>
                <w:ins w:id="779" w:author="Krajinovic Ivan (krajiiva)" w:date="2019-11-11T21:20:00Z">
                  <w:del w:id="780" w:author="Lars Müggler" w:date="2019-11-13T20:19:00Z">
                    <w:rPr>
                      <w:rFonts w:ascii="Cambria Math" w:hAnsi="Cambria Math"/>
                      <w:rPrChange w:id="781" w:author="Lars Müggler" w:date="2019-11-13T18:06:00Z">
                        <w:rPr>
                          <w:rFonts w:ascii="Cambria Math" w:hAnsi="Cambria Math"/>
                          <w:lang w:val="en-US"/>
                        </w:rPr>
                      </w:rPrChange>
                    </w:rPr>
                    <m:t>D∙0.1</m:t>
                  </w:del>
                </w:ins>
              </m:r>
            </m:num>
            <m:den>
              <m:sSub>
                <m:sSubPr>
                  <m:ctrlPr>
                    <w:ins w:id="782" w:author="Krajinovic Ivan (krajiiva)" w:date="2019-11-11T21:21:00Z">
                      <w:del w:id="783" w:author="Lars Müggler" w:date="2019-11-13T20:19:00Z">
                        <w:rPr>
                          <w:rFonts w:ascii="Cambria Math" w:hAnsi="Cambria Math"/>
                          <w:i/>
                        </w:rPr>
                      </w:del>
                    </w:ins>
                  </m:ctrlPr>
                </m:sSubPr>
                <m:e>
                  <m:r>
                    <w:ins w:id="784" w:author="Krajinovic Ivan (krajiiva)" w:date="2019-11-11T21:21:00Z">
                      <w:del w:id="785" w:author="Lars Müggler" w:date="2019-11-13T20:19:00Z">
                        <w:rPr>
                          <w:rFonts w:ascii="Cambria Math" w:hAnsi="Cambria Math"/>
                          <w:rPrChange w:id="786" w:author="Lars Müggler" w:date="2019-11-13T18:06:00Z">
                            <w:rPr>
                              <w:rFonts w:ascii="Cambria Math" w:hAnsi="Cambria Math"/>
                              <w:lang w:val="en-US"/>
                            </w:rPr>
                          </w:rPrChange>
                        </w:rPr>
                        <m:t>I</m:t>
                      </w:del>
                    </w:ins>
                  </m:r>
                </m:e>
                <m:sub>
                  <m:r>
                    <w:ins w:id="787" w:author="Krajinovic Ivan (krajiiva)" w:date="2019-11-11T21:21:00Z">
                      <w:del w:id="788" w:author="Lars Müggler" w:date="2019-11-13T20:19:00Z">
                        <w:rPr>
                          <w:rFonts w:ascii="Cambria Math" w:hAnsi="Cambria Math"/>
                          <w:rPrChange w:id="789" w:author="Lars Müggler" w:date="2019-11-13T18:06:00Z">
                            <w:rPr>
                              <w:rFonts w:ascii="Cambria Math" w:hAnsi="Cambria Math"/>
                              <w:lang w:val="en-US"/>
                            </w:rPr>
                          </w:rPrChange>
                        </w:rPr>
                        <m:t>OUT avg</m:t>
                      </w:del>
                    </w:ins>
                  </m:r>
                </m:sub>
              </m:sSub>
            </m:den>
          </m:f>
          <m:r>
            <w:ins w:id="790" w:author="Krajinovic Ivan (krajiiva)" w:date="2019-11-11T21:21:00Z">
              <w:del w:id="791" w:author="Lars Müggler" w:date="2019-11-13T20:19:00Z">
                <w:rPr>
                  <w:rFonts w:ascii="Cambria Math" w:hAnsi="Cambria Math"/>
                  <w:rPrChange w:id="792" w:author="Lars Müggler" w:date="2019-11-13T18:06:00Z">
                    <w:rPr>
                      <w:rFonts w:ascii="Cambria Math" w:hAnsi="Cambria Math"/>
                      <w:lang w:val="en-US"/>
                    </w:rPr>
                  </w:rPrChange>
                </w:rPr>
                <m:t>=</m:t>
              </w:del>
            </w:ins>
          </m:r>
          <m:f>
            <m:fPr>
              <m:ctrlPr>
                <w:ins w:id="793" w:author="Krajinovic Ivan (krajiiva)" w:date="2019-11-11T21:21:00Z">
                  <w:del w:id="794" w:author="Lars Müggler" w:date="2019-11-13T20:19:00Z">
                    <w:rPr>
                      <w:rFonts w:ascii="Cambria Math" w:hAnsi="Cambria Math"/>
                      <w:i/>
                    </w:rPr>
                  </w:del>
                </w:ins>
              </m:ctrlPr>
            </m:fPr>
            <m:num>
              <m:r>
                <w:ins w:id="795" w:author="Krajinovic Ivan (krajiiva)" w:date="2019-11-11T21:21:00Z">
                  <w:del w:id="796" w:author="Lars Müggler" w:date="2019-11-13T20:19:00Z">
                    <w:rPr>
                      <w:rFonts w:ascii="Cambria Math" w:hAnsi="Cambria Math"/>
                      <w:rPrChange w:id="797" w:author="Lars Müggler" w:date="2019-11-13T18:06:00Z">
                        <w:rPr>
                          <w:rFonts w:ascii="Cambria Math" w:hAnsi="Cambria Math"/>
                          <w:lang w:val="en-US"/>
                        </w:rPr>
                      </w:rPrChange>
                    </w:rPr>
                    <m:t>1∙0.1</m:t>
                  </w:del>
                </w:ins>
              </m:r>
            </m:num>
            <m:den>
              <m:r>
                <w:ins w:id="798" w:author="Krajinovic Ivan (krajiiva)" w:date="2019-11-11T21:21:00Z">
                  <w:del w:id="799" w:author="Lars Müggler" w:date="2019-11-13T20:19:00Z">
                    <w:rPr>
                      <w:rFonts w:ascii="Cambria Math" w:hAnsi="Cambria Math"/>
                      <w:rPrChange w:id="800" w:author="Lars Müggler" w:date="2019-11-13T18:06:00Z">
                        <w:rPr>
                          <w:rFonts w:ascii="Cambria Math" w:hAnsi="Cambria Math"/>
                          <w:lang w:val="en-US"/>
                        </w:rPr>
                      </w:rPrChange>
                    </w:rPr>
                    <m:t>0.350A</m:t>
                  </w:del>
                </w:ins>
              </m:r>
            </m:den>
          </m:f>
          <m:r>
            <w:ins w:id="801" w:author="Krajinovic Ivan (krajiiva)" w:date="2019-11-11T21:21:00Z">
              <w:del w:id="802" w:author="Lars Müggler" w:date="2019-11-13T20:19:00Z">
                <w:rPr>
                  <w:rFonts w:ascii="Cambria Math" w:hAnsi="Cambria Math"/>
                  <w:rPrChange w:id="803" w:author="Lars Müggler" w:date="2019-11-13T18:06:00Z">
                    <w:rPr>
                      <w:rFonts w:ascii="Cambria Math" w:hAnsi="Cambria Math"/>
                      <w:lang w:val="en-US"/>
                    </w:rPr>
                  </w:rPrChange>
                </w:rPr>
                <m:t>=</m:t>
              </w:del>
            </w:ins>
          </m:r>
          <m:r>
            <w:ins w:id="804" w:author="Krajinovic Ivan (krajiiva)" w:date="2019-11-11T21:22:00Z">
              <w:del w:id="805" w:author="Lars Müggler" w:date="2019-11-13T20:19:00Z">
                <w:rPr>
                  <w:rFonts w:ascii="Cambria Math" w:hAnsi="Cambria Math"/>
                  <w:rPrChange w:id="806" w:author="Lars Müggler" w:date="2019-11-13T18:06:00Z">
                    <w:rPr>
                      <w:rFonts w:ascii="Cambria Math" w:hAnsi="Cambria Math"/>
                      <w:lang w:val="en-US"/>
                    </w:rPr>
                  </w:rPrChange>
                </w:rPr>
                <m:t>0.286Ω→</m:t>
              </w:del>
            </w:ins>
          </m:r>
          <m:sSub>
            <m:sSubPr>
              <m:ctrlPr>
                <w:ins w:id="807" w:author="Krajinovic Ivan (krajiiva)" w:date="2019-11-11T21:22:00Z">
                  <w:del w:id="808" w:author="Lars Müggler" w:date="2019-11-13T20:19:00Z">
                    <w:rPr>
                      <w:rFonts w:ascii="Cambria Math" w:hAnsi="Cambria Math"/>
                      <w:i/>
                    </w:rPr>
                  </w:del>
                </w:ins>
              </m:ctrlPr>
            </m:sSubPr>
            <m:e>
              <m:r>
                <w:ins w:id="809" w:author="Krajinovic Ivan (krajiiva)" w:date="2019-11-11T21:22:00Z">
                  <w:del w:id="810" w:author="Lars Müggler" w:date="2019-11-13T20:19:00Z">
                    <w:rPr>
                      <w:rFonts w:ascii="Cambria Math" w:hAnsi="Cambria Math"/>
                      <w:rPrChange w:id="811" w:author="Lars Müggler" w:date="2019-11-13T18:06:00Z">
                        <w:rPr>
                          <w:rFonts w:ascii="Cambria Math" w:hAnsi="Cambria Math"/>
                          <w:lang w:val="en-US"/>
                        </w:rPr>
                      </w:rPrChange>
                    </w:rPr>
                    <m:t>R</m:t>
                  </w:del>
                </w:ins>
              </m:r>
            </m:e>
            <m:sub>
              <m:r>
                <w:ins w:id="812" w:author="Krajinovic Ivan (krajiiva)" w:date="2019-11-11T21:22:00Z">
                  <w:del w:id="813" w:author="Lars Müggler" w:date="2019-11-13T20:19:00Z">
                    <w:rPr>
                      <w:rFonts w:ascii="Cambria Math" w:hAnsi="Cambria Math"/>
                      <w:rPrChange w:id="814" w:author="Lars Müggler" w:date="2019-11-13T18:06:00Z">
                        <w:rPr>
                          <w:rFonts w:ascii="Cambria Math" w:hAnsi="Cambria Math"/>
                          <w:lang w:val="en-US"/>
                        </w:rPr>
                      </w:rPrChange>
                    </w:rPr>
                    <m:t>S</m:t>
                  </w:del>
                </w:ins>
              </m:r>
            </m:sub>
          </m:sSub>
          <m:r>
            <w:ins w:id="815" w:author="Krajinovic Ivan (krajiiva)" w:date="2019-11-11T21:22:00Z">
              <w:del w:id="816" w:author="Lars Müggler" w:date="2019-11-13T20:19:00Z">
                <w:rPr>
                  <w:rFonts w:ascii="Cambria Math" w:hAnsi="Cambria Math"/>
                  <w:rPrChange w:id="817" w:author="Lars Müggler" w:date="2019-11-13T18:06:00Z">
                    <w:rPr>
                      <w:rFonts w:ascii="Cambria Math" w:hAnsi="Cambria Math"/>
                      <w:lang w:val="en-US"/>
                    </w:rPr>
                  </w:rPrChange>
                </w:rPr>
                <m:t>=0.33Ω</m:t>
              </w:del>
            </w:ins>
          </m:r>
        </m:oMath>
      </m:oMathPara>
    </w:p>
    <w:p w14:paraId="7C40F6C0" w14:textId="22D60A2C" w:rsidR="00B33FA4" w:rsidRPr="00704674" w:rsidDel="00F5608C" w:rsidRDefault="00B33FA4">
      <w:pPr>
        <w:jc w:val="both"/>
        <w:rPr>
          <w:ins w:id="818" w:author="Krajinovic Ivan (krajiiva)" w:date="2019-11-11T19:45:00Z"/>
          <w:del w:id="819" w:author="Lars Müggler" w:date="2019-11-13T20:19:00Z"/>
        </w:rPr>
        <w:pPrChange w:id="820" w:author="Lars Müggler" w:date="2019-11-13T18:07:00Z">
          <w:pPr/>
        </w:pPrChange>
      </w:pPr>
    </w:p>
    <w:p w14:paraId="0D513F6A" w14:textId="4CF125A4" w:rsidR="001A3BA4" w:rsidRPr="00704674" w:rsidDel="00F5608C" w:rsidRDefault="0068719B">
      <w:pPr>
        <w:jc w:val="both"/>
        <w:rPr>
          <w:del w:id="821" w:author="Lars Müggler" w:date="2019-11-13T20:19:00Z"/>
        </w:rPr>
        <w:pPrChange w:id="822" w:author="Lars Müggler" w:date="2019-11-13T18:07:00Z">
          <w:pPr/>
        </w:pPrChange>
      </w:pPr>
      <w:del w:id="823" w:author="Lars Müggler" w:date="2019-11-13T20:19:00Z">
        <w:r w:rsidRPr="00704674" w:rsidDel="00F5608C">
          <w:delText xml:space="preserve"> The IC controls the current through the LED and induction. The value of the current depends on the voltage that is at the ADJ input. Is there a higher voltage, the IC controls a higher current through the LED</w:delText>
        </w:r>
        <w:r w:rsidR="00F94DEF" w:rsidRPr="00704674" w:rsidDel="00F5608C">
          <w:delText>’</w:delText>
        </w:r>
        <w:r w:rsidRPr="00704674" w:rsidDel="00F5608C">
          <w:delText xml:space="preserve">s. The voltage will later be generated by the PWM from the microcontroller. </w:delText>
        </w:r>
      </w:del>
    </w:p>
    <w:p w14:paraId="26A842BE" w14:textId="295DC8ED" w:rsidR="004A0DA8" w:rsidRPr="00704674" w:rsidDel="00F5608C" w:rsidRDefault="004A0DA8">
      <w:pPr>
        <w:jc w:val="both"/>
        <w:rPr>
          <w:del w:id="824" w:author="Lars Müggler" w:date="2019-11-13T20:19:00Z"/>
        </w:rPr>
      </w:pPr>
      <w:commentRangeStart w:id="825"/>
      <w:del w:id="826" w:author="Lars Müggler" w:date="2019-11-13T20:19:00Z">
        <w:r w:rsidRPr="00704674" w:rsidDel="00F5608C">
          <w:delText xml:space="preserve"> the LED can only be in two states 0 and 1, and the brightness it’s controlled by the Duty Cycle of the PWM signal, 100% Duty Cycle its full brightness and 0% Duty cycle is the theoretical off mode for the LED. The frequency of the PWM must be higher than 30 Hz to trick the human eye, usually 10 times higher or above.</w:delText>
        </w:r>
        <w:commentRangeEnd w:id="825"/>
        <w:r w:rsidR="0068719B" w:rsidRPr="00704674" w:rsidDel="00F5608C">
          <w:rPr>
            <w:rStyle w:val="Kommentarzeichen"/>
          </w:rPr>
          <w:commentReference w:id="825"/>
        </w:r>
      </w:del>
    </w:p>
    <w:p w14:paraId="2015333D" w14:textId="75A9B366" w:rsidR="004A0DA8" w:rsidRPr="00704674" w:rsidDel="00F5608C" w:rsidRDefault="004A0DA8">
      <w:pPr>
        <w:jc w:val="both"/>
        <w:rPr>
          <w:del w:id="827" w:author="Lars Müggler" w:date="2019-11-13T20:19:00Z"/>
        </w:rPr>
      </w:pPr>
      <w:commentRangeStart w:id="828"/>
      <w:del w:id="829" w:author="Lars Müggler" w:date="2019-11-13T20:19:00Z">
        <w:r w:rsidRPr="00704674" w:rsidDel="00F5608C">
          <w:delText>What we expect to see in the simulations it’s the graph of the Intensity-Time of the LED is to have picks of current, the higher the duty cycle the close will be those picks, and when we hit 100% duty cycle we expect to see a flat line a</w:delText>
        </w:r>
        <w:r w:rsidR="00FD1920" w:rsidRPr="00704674" w:rsidDel="00F5608C">
          <w:delText>t the maximum value of current.</w:delText>
        </w:r>
        <w:commentRangeEnd w:id="828"/>
        <w:r w:rsidR="0068719B" w:rsidRPr="00704674" w:rsidDel="00F5608C">
          <w:rPr>
            <w:rStyle w:val="Kommentarzeichen"/>
          </w:rPr>
          <w:commentReference w:id="828"/>
        </w:r>
      </w:del>
    </w:p>
    <w:p w14:paraId="685B782F" w14:textId="77777777" w:rsidR="004A0DA8" w:rsidRPr="00704674" w:rsidRDefault="004A0DA8">
      <w:pPr>
        <w:jc w:val="both"/>
        <w:pPrChange w:id="830" w:author="Lars Müggler" w:date="2019-11-13T18:07:00Z">
          <w:pPr/>
        </w:pPrChange>
      </w:pPr>
    </w:p>
    <w:p w14:paraId="181E98CA" w14:textId="5E3828E9" w:rsidR="00CC49BB" w:rsidRPr="00704674" w:rsidRDefault="00CE3231">
      <w:pPr>
        <w:pStyle w:val="berschrift2"/>
        <w:numPr>
          <w:ilvl w:val="1"/>
          <w:numId w:val="13"/>
        </w:numPr>
        <w:jc w:val="both"/>
        <w:pPrChange w:id="831" w:author="Lars Müggler" w:date="2019-11-13T18:07:00Z">
          <w:pPr>
            <w:pStyle w:val="berschrift2"/>
            <w:numPr>
              <w:ilvl w:val="1"/>
              <w:numId w:val="13"/>
            </w:numPr>
            <w:ind w:left="792" w:hanging="432"/>
          </w:pPr>
        </w:pPrChange>
      </w:pPr>
      <w:r w:rsidRPr="00704674">
        <w:lastRenderedPageBreak/>
        <w:t xml:space="preserve"> </w:t>
      </w:r>
      <w:bookmarkStart w:id="832" w:name="_Toc24573920"/>
      <w:r w:rsidRPr="00704674">
        <w:t>Solution</w:t>
      </w:r>
      <w:r w:rsidR="00CC49BB" w:rsidRPr="00704674">
        <w:t xml:space="preserve"> 2</w:t>
      </w:r>
      <w:bookmarkEnd w:id="832"/>
    </w:p>
    <w:p w14:paraId="68D83E91" w14:textId="3BDB09DB" w:rsidR="002A0016" w:rsidRPr="00704674" w:rsidRDefault="002A0016">
      <w:pPr>
        <w:jc w:val="both"/>
        <w:pPrChange w:id="833" w:author="Lars Müggler" w:date="2019-11-13T18:07:00Z">
          <w:pPr/>
        </w:pPrChange>
      </w:pPr>
      <w:r w:rsidRPr="00704674">
        <w:t xml:space="preserve">We chose </w:t>
      </w:r>
      <w:ins w:id="834" w:author="Krajinovic Ivan (krajiiva)" w:date="2019-11-13T20:45:00Z">
        <w:r w:rsidR="00982194">
          <w:t>s</w:t>
        </w:r>
      </w:ins>
      <w:del w:id="835" w:author="Krajinovic Ivan (krajiiva)" w:date="2019-11-13T20:45:00Z">
        <w:r w:rsidR="0068719B" w:rsidRPr="00704674" w:rsidDel="00982194">
          <w:delText>S</w:delText>
        </w:r>
      </w:del>
      <w:r w:rsidR="0068719B" w:rsidRPr="00704674">
        <w:t>olution</w:t>
      </w:r>
      <w:r w:rsidRPr="00704674">
        <w:t xml:space="preserve"> 2 because during the prior subjects</w:t>
      </w:r>
      <w:r w:rsidR="0068719B" w:rsidRPr="00704674">
        <w:t xml:space="preserve">, </w:t>
      </w:r>
      <w:r w:rsidR="00A05491" w:rsidRPr="00704674">
        <w:t>e.g.</w:t>
      </w:r>
      <w:r w:rsidR="0068719B" w:rsidRPr="00704674">
        <w:t xml:space="preserve"> EK1</w:t>
      </w:r>
      <w:ins w:id="836" w:author="Lars Müggler" w:date="2019-11-13T07:03:00Z">
        <w:r w:rsidR="002E3376" w:rsidRPr="00704674">
          <w:t>,</w:t>
        </w:r>
      </w:ins>
      <w:r w:rsidRPr="00704674">
        <w:t xml:space="preserve"> we have studied similar setups as th</w:t>
      </w:r>
      <w:ins w:id="837" w:author="Krajinovic Ivan (krajiiva)" w:date="2019-11-13T20:46:00Z">
        <w:r w:rsidR="00982194">
          <w:t>is</w:t>
        </w:r>
      </w:ins>
      <w:del w:id="838" w:author="Krajinovic Ivan (krajiiva)" w:date="2019-11-13T20:46:00Z">
        <w:r w:rsidRPr="00704674" w:rsidDel="00982194">
          <w:delText>e</w:delText>
        </w:r>
      </w:del>
      <w:r w:rsidRPr="00704674">
        <w:t xml:space="preserve"> design</w:t>
      </w:r>
      <w:del w:id="839" w:author="Krajinovic Ivan (krajiiva)" w:date="2019-11-13T20:46:00Z">
        <w:r w:rsidRPr="00704674" w:rsidDel="00982194">
          <w:delText xml:space="preserve"> of solution 2</w:delText>
        </w:r>
        <w:r w:rsidR="0068719B" w:rsidRPr="00704674" w:rsidDel="00982194">
          <w:delText>,</w:delText>
        </w:r>
      </w:del>
      <w:ins w:id="840" w:author="Krajinovic Ivan (krajiiva)" w:date="2019-11-13T20:46:00Z">
        <w:r w:rsidR="00982194">
          <w:t xml:space="preserve">. </w:t>
        </w:r>
      </w:ins>
      <w:del w:id="841" w:author="Krajinovic Ivan (krajiiva)" w:date="2019-11-13T20:46:00Z">
        <w:r w:rsidRPr="00704674" w:rsidDel="00982194">
          <w:delText xml:space="preserve"> s</w:delText>
        </w:r>
      </w:del>
      <w:ins w:id="842" w:author="Krajinovic Ivan (krajiiva)" w:date="2019-11-13T20:46:00Z">
        <w:del w:id="843" w:author="Lars Müggler" w:date="2019-11-13T21:00:00Z">
          <w:r w:rsidR="00982194" w:rsidDel="00B35527">
            <w:delText>S</w:delText>
          </w:r>
        </w:del>
      </w:ins>
      <w:del w:id="844" w:author="Lars Müggler" w:date="2019-11-13T21:00:00Z">
        <w:r w:rsidRPr="00704674" w:rsidDel="00B35527">
          <w:delText>o</w:delText>
        </w:r>
      </w:del>
      <w:ins w:id="845" w:author="Lars Müggler" w:date="2019-11-13T21:00:00Z">
        <w:r w:rsidR="00B35527">
          <w:t>S</w:t>
        </w:r>
        <w:r w:rsidR="00B35527" w:rsidRPr="00704674">
          <w:t>o,</w:t>
        </w:r>
      </w:ins>
      <w:r w:rsidRPr="00704674">
        <w:t xml:space="preserve"> we understood better the second solution that the other</w:t>
      </w:r>
      <w:ins w:id="846" w:author="Krajinovic Ivan (krajiiva)" w:date="2019-11-13T20:46:00Z">
        <w:r w:rsidR="00982194">
          <w:t>s</w:t>
        </w:r>
      </w:ins>
      <w:del w:id="847" w:author="Krajinovic Ivan (krajiiva)" w:date="2019-11-13T20:46:00Z">
        <w:r w:rsidRPr="00704674" w:rsidDel="00982194">
          <w:delText xml:space="preserve"> solutions</w:delText>
        </w:r>
      </w:del>
      <w:r w:rsidRPr="00704674">
        <w:t xml:space="preserve"> available.</w:t>
      </w:r>
      <w:ins w:id="848" w:author="Krajinovic Ivan (krajiiva)" w:date="2019-11-11T20:31:00Z">
        <w:r w:rsidR="009C172B" w:rsidRPr="00704674">
          <w:t xml:space="preserve"> </w:t>
        </w:r>
      </w:ins>
      <w:ins w:id="849" w:author="Krajinovic Ivan (krajiiva)" w:date="2019-11-11T20:34:00Z">
        <w:del w:id="850" w:author="Lars Müggler" w:date="2019-11-13T21:00:00Z">
          <w:r w:rsidR="009C172B" w:rsidRPr="00704674" w:rsidDel="00B35527">
            <w:delText>Also</w:delText>
          </w:r>
        </w:del>
      </w:ins>
      <w:ins w:id="851" w:author="Lars Müggler" w:date="2019-11-13T21:00:00Z">
        <w:r w:rsidR="00B35527" w:rsidRPr="00704674">
          <w:t>Also,</w:t>
        </w:r>
      </w:ins>
      <w:ins w:id="852" w:author="Krajinovic Ivan (krajiiva)" w:date="2019-11-11T20:34:00Z">
        <w:r w:rsidR="009C172B" w:rsidRPr="00704674">
          <w:t xml:space="preserve"> with this solution it’s possible to measure and regulate t</w:t>
        </w:r>
      </w:ins>
      <w:ins w:id="853" w:author="Krajinovic Ivan (krajiiva)" w:date="2019-11-11T20:32:00Z">
        <w:r w:rsidR="009C172B" w:rsidRPr="00704674">
          <w:t>he output current</w:t>
        </w:r>
      </w:ins>
      <w:ins w:id="854" w:author="Krajinovic Ivan (krajiiva)" w:date="2019-11-11T20:34:00Z">
        <w:r w:rsidR="009C172B" w:rsidRPr="00704674">
          <w:t>.</w:t>
        </w:r>
      </w:ins>
    </w:p>
    <w:p w14:paraId="3A8A57E3" w14:textId="7452BBC2" w:rsidR="00AB34FE" w:rsidRPr="00704674" w:rsidRDefault="00AB34FE">
      <w:pPr>
        <w:jc w:val="both"/>
        <w:rPr>
          <w:ins w:id="855" w:author="Krajinovic Ivan (krajiiva)" w:date="2019-11-11T20:35:00Z"/>
          <w:rPrChange w:id="856" w:author="Lars Müggler" w:date="2019-11-13T18:06:00Z">
            <w:rPr>
              <w:ins w:id="857" w:author="Krajinovic Ivan (krajiiva)" w:date="2019-11-11T20:35:00Z"/>
              <w:lang w:val="en-US"/>
            </w:rPr>
          </w:rPrChange>
        </w:rPr>
        <w:pPrChange w:id="858" w:author="Lars Müggler" w:date="2019-11-13T18:07:00Z">
          <w:pPr/>
        </w:pPrChange>
      </w:pPr>
      <w:r w:rsidRPr="00704674">
        <w:t xml:space="preserve">This </w:t>
      </w:r>
      <w:ins w:id="859" w:author="Krajinovic Ivan (krajiiva)" w:date="2019-11-13T20:47:00Z">
        <w:r w:rsidR="00982194">
          <w:t>s</w:t>
        </w:r>
      </w:ins>
      <w:del w:id="860" w:author="Krajinovic Ivan (krajiiva)" w:date="2019-11-13T20:47:00Z">
        <w:r w:rsidRPr="00704674" w:rsidDel="00982194">
          <w:delText>S</w:delText>
        </w:r>
      </w:del>
      <w:r w:rsidRPr="00704674">
        <w:t xml:space="preserve">olution solves the problem with a </w:t>
      </w:r>
      <w:ins w:id="861" w:author="Krajinovic Ivan (krajiiva)" w:date="2019-11-13T20:47:00Z">
        <w:r w:rsidR="00982194">
          <w:t>b</w:t>
        </w:r>
      </w:ins>
      <w:del w:id="862" w:author="Krajinovic Ivan (krajiiva)" w:date="2019-11-13T20:47:00Z">
        <w:r w:rsidRPr="00704674" w:rsidDel="00982194">
          <w:delText>B</w:delText>
        </w:r>
      </w:del>
      <w:r w:rsidRPr="00704674">
        <w:t>uck-</w:t>
      </w:r>
      <w:ins w:id="863" w:author="Krajinovic Ivan (krajiiva)" w:date="2019-11-13T20:48:00Z">
        <w:r w:rsidR="00982194">
          <w:t>c</w:t>
        </w:r>
      </w:ins>
      <w:del w:id="864" w:author="Krajinovic Ivan (krajiiva)" w:date="2019-11-13T20:47:00Z">
        <w:r w:rsidRPr="00704674" w:rsidDel="00982194">
          <w:delText>C</w:delText>
        </w:r>
      </w:del>
      <w:r w:rsidRPr="00704674">
        <w:t xml:space="preserve">onverter. </w:t>
      </w:r>
      <w:r w:rsidRPr="00704674">
        <w:rPr>
          <w:rPrChange w:id="865" w:author="Lars Müggler" w:date="2019-11-13T18:06:00Z">
            <w:rPr>
              <w:lang w:val="en-US"/>
            </w:rPr>
          </w:rPrChange>
        </w:rPr>
        <w:t>A PWM-</w:t>
      </w:r>
      <w:ins w:id="866" w:author="Krajinovic Ivan (krajiiva)" w:date="2019-11-13T20:47:00Z">
        <w:r w:rsidR="00982194">
          <w:t>s</w:t>
        </w:r>
      </w:ins>
      <w:del w:id="867" w:author="Krajinovic Ivan (krajiiva)" w:date="2019-11-13T20:47:00Z">
        <w:r w:rsidRPr="00704674" w:rsidDel="00982194">
          <w:rPr>
            <w:rPrChange w:id="868" w:author="Lars Müggler" w:date="2019-11-13T18:06:00Z">
              <w:rPr>
                <w:lang w:val="en-US"/>
              </w:rPr>
            </w:rPrChange>
          </w:rPr>
          <w:delText>S</w:delText>
        </w:r>
      </w:del>
      <w:r w:rsidRPr="00704674">
        <w:rPr>
          <w:rPrChange w:id="869" w:author="Lars Müggler" w:date="2019-11-13T18:06:00Z">
            <w:rPr>
              <w:lang w:val="en-US"/>
            </w:rPr>
          </w:rPrChange>
        </w:rPr>
        <w:t>ignal on the MOSFET switches the current through the LEDs</w:t>
      </w:r>
      <w:del w:id="870" w:author="Krajinovic Ivan (krajiiva)" w:date="2019-11-13T20:49:00Z">
        <w:r w:rsidRPr="00704674" w:rsidDel="00982194">
          <w:rPr>
            <w:rPrChange w:id="871" w:author="Lars Müggler" w:date="2019-11-13T18:06:00Z">
              <w:rPr>
                <w:lang w:val="en-US"/>
              </w:rPr>
            </w:rPrChange>
          </w:rPr>
          <w:delText xml:space="preserve">, current-shunt and coil </w:delText>
        </w:r>
      </w:del>
      <w:ins w:id="872" w:author="Krajinovic Ivan (krajiiva)" w:date="2019-11-13T20:49:00Z">
        <w:r w:rsidR="00982194">
          <w:t xml:space="preserve"> on and off</w:t>
        </w:r>
      </w:ins>
      <w:commentRangeStart w:id="873"/>
      <w:del w:id="874" w:author="Krajinovic Ivan (krajiiva)" w:date="2019-11-13T20:49:00Z">
        <w:r w:rsidRPr="00704674" w:rsidDel="00982194">
          <w:rPr>
            <w:rPrChange w:id="875" w:author="Lars Müggler" w:date="2019-11-13T18:06:00Z">
              <w:rPr>
                <w:lang w:val="en-US"/>
              </w:rPr>
            </w:rPrChange>
          </w:rPr>
          <w:delText>on and off</w:delText>
        </w:r>
        <w:commentRangeEnd w:id="873"/>
        <w:r w:rsidR="00FA35BD" w:rsidRPr="00704674" w:rsidDel="00982194">
          <w:rPr>
            <w:rStyle w:val="Kommentarzeichen"/>
          </w:rPr>
          <w:commentReference w:id="873"/>
        </w:r>
      </w:del>
      <w:r w:rsidRPr="00704674">
        <w:rPr>
          <w:rPrChange w:id="876" w:author="Lars Müggler" w:date="2019-11-13T18:06:00Z">
            <w:rPr>
              <w:lang w:val="en-US"/>
            </w:rPr>
          </w:rPrChange>
        </w:rPr>
        <w:t xml:space="preserve">. At the </w:t>
      </w:r>
      <w:ins w:id="877" w:author="Krajinovic Ivan (krajiiva)" w:date="2019-11-13T20:50:00Z">
        <w:r w:rsidR="00584436">
          <w:t>o</w:t>
        </w:r>
      </w:ins>
      <w:del w:id="878" w:author="Krajinovic Ivan (krajiiva)" w:date="2019-11-13T20:50:00Z">
        <w:r w:rsidRPr="00704674" w:rsidDel="00584436">
          <w:rPr>
            <w:rPrChange w:id="879" w:author="Lars Müggler" w:date="2019-11-13T18:06:00Z">
              <w:rPr>
                <w:lang w:val="en-US"/>
              </w:rPr>
            </w:rPrChange>
          </w:rPr>
          <w:delText>O</w:delText>
        </w:r>
      </w:del>
      <w:r w:rsidRPr="00704674">
        <w:rPr>
          <w:rPrChange w:id="880" w:author="Lars Müggler" w:date="2019-11-13T18:06:00Z">
            <w:rPr>
              <w:lang w:val="en-US"/>
            </w:rPr>
          </w:rPrChange>
        </w:rPr>
        <w:t>n-</w:t>
      </w:r>
      <w:ins w:id="881" w:author="Krajinovic Ivan (krajiiva)" w:date="2019-11-13T20:50:00Z">
        <w:r w:rsidR="00584436">
          <w:t>t</w:t>
        </w:r>
      </w:ins>
      <w:del w:id="882" w:author="Krajinovic Ivan (krajiiva)" w:date="2019-11-13T20:50:00Z">
        <w:r w:rsidRPr="00704674" w:rsidDel="00584436">
          <w:rPr>
            <w:rPrChange w:id="883" w:author="Lars Müggler" w:date="2019-11-13T18:06:00Z">
              <w:rPr>
                <w:lang w:val="en-US"/>
              </w:rPr>
            </w:rPrChange>
          </w:rPr>
          <w:delText>T</w:delText>
        </w:r>
      </w:del>
      <w:r w:rsidRPr="00704674">
        <w:rPr>
          <w:rPrChange w:id="884" w:author="Lars Müggler" w:date="2019-11-13T18:06:00Z">
            <w:rPr>
              <w:lang w:val="en-US"/>
            </w:rPr>
          </w:rPrChange>
        </w:rPr>
        <w:t xml:space="preserve">ime of the MOSFET the coil gets charged and the current is </w:t>
      </w:r>
      <w:commentRangeStart w:id="885"/>
      <w:del w:id="886" w:author="Krajinovic Ivan (krajiiva)" w:date="2019-11-13T20:50:00Z">
        <w:r w:rsidRPr="00704674" w:rsidDel="00584436">
          <w:rPr>
            <w:rPrChange w:id="887" w:author="Lars Müggler" w:date="2019-11-13T18:06:00Z">
              <w:rPr>
                <w:lang w:val="en-US"/>
              </w:rPr>
            </w:rPrChange>
          </w:rPr>
          <w:delText>rise</w:delText>
        </w:r>
        <w:commentRangeEnd w:id="885"/>
        <w:r w:rsidR="003E10EB" w:rsidRPr="00704674" w:rsidDel="00584436">
          <w:rPr>
            <w:rStyle w:val="Kommentarzeichen"/>
          </w:rPr>
          <w:commentReference w:id="885"/>
        </w:r>
        <w:r w:rsidRPr="00704674" w:rsidDel="00584436">
          <w:rPr>
            <w:rPrChange w:id="888" w:author="Lars Müggler" w:date="2019-11-13T18:06:00Z">
              <w:rPr>
                <w:lang w:val="en-US"/>
              </w:rPr>
            </w:rPrChange>
          </w:rPr>
          <w:delText xml:space="preserve"> </w:delText>
        </w:r>
      </w:del>
      <w:ins w:id="889" w:author="Krajinovic Ivan (krajiiva)" w:date="2019-11-13T20:50:00Z">
        <w:r w:rsidR="00584436" w:rsidRPr="00704674">
          <w:rPr>
            <w:rPrChange w:id="890" w:author="Lars Müggler" w:date="2019-11-13T18:06:00Z">
              <w:rPr>
                <w:lang w:val="en-US"/>
              </w:rPr>
            </w:rPrChange>
          </w:rPr>
          <w:t>ris</w:t>
        </w:r>
        <w:r w:rsidR="00584436">
          <w:t xml:space="preserve">ing </w:t>
        </w:r>
      </w:ins>
      <w:r w:rsidRPr="00704674">
        <w:rPr>
          <w:rPrChange w:id="891" w:author="Lars Müggler" w:date="2019-11-13T18:06:00Z">
            <w:rPr>
              <w:lang w:val="en-US"/>
            </w:rPr>
          </w:rPrChange>
        </w:rPr>
        <w:t xml:space="preserve">linear. At the </w:t>
      </w:r>
      <w:ins w:id="892" w:author="Krajinovic Ivan (krajiiva)" w:date="2019-11-13T20:50:00Z">
        <w:r w:rsidR="00584436">
          <w:t>o</w:t>
        </w:r>
      </w:ins>
      <w:del w:id="893" w:author="Krajinovic Ivan (krajiiva)" w:date="2019-11-13T20:50:00Z">
        <w:r w:rsidRPr="00704674" w:rsidDel="00584436">
          <w:rPr>
            <w:rPrChange w:id="894" w:author="Lars Müggler" w:date="2019-11-13T18:06:00Z">
              <w:rPr>
                <w:lang w:val="en-US"/>
              </w:rPr>
            </w:rPrChange>
          </w:rPr>
          <w:delText>O</w:delText>
        </w:r>
      </w:del>
      <w:r w:rsidRPr="00704674">
        <w:rPr>
          <w:rPrChange w:id="895" w:author="Lars Müggler" w:date="2019-11-13T18:06:00Z">
            <w:rPr>
              <w:lang w:val="en-US"/>
            </w:rPr>
          </w:rPrChange>
        </w:rPr>
        <w:t>ff-</w:t>
      </w:r>
      <w:del w:id="896" w:author="Krajinovic Ivan (krajiiva)" w:date="2019-11-13T20:50:00Z">
        <w:r w:rsidRPr="00704674" w:rsidDel="00584436">
          <w:rPr>
            <w:rPrChange w:id="897" w:author="Lars Müggler" w:date="2019-11-13T18:06:00Z">
              <w:rPr>
                <w:lang w:val="en-US"/>
              </w:rPr>
            </w:rPrChange>
          </w:rPr>
          <w:delText>T</w:delText>
        </w:r>
      </w:del>
      <w:ins w:id="898" w:author="Krajinovic Ivan (krajiiva)" w:date="2019-11-13T20:50:00Z">
        <w:r w:rsidR="00584436">
          <w:t>t</w:t>
        </w:r>
      </w:ins>
      <w:r w:rsidRPr="00704674">
        <w:rPr>
          <w:rPrChange w:id="899" w:author="Lars Müggler" w:date="2019-11-13T18:06:00Z">
            <w:rPr>
              <w:lang w:val="en-US"/>
            </w:rPr>
          </w:rPrChange>
        </w:rPr>
        <w:t xml:space="preserve">ime the coil charges the circuit and </w:t>
      </w:r>
      <w:commentRangeStart w:id="900"/>
      <w:r w:rsidRPr="00704674">
        <w:rPr>
          <w:rPrChange w:id="901" w:author="Lars Müggler" w:date="2019-11-13T18:06:00Z">
            <w:rPr>
              <w:lang w:val="en-US"/>
            </w:rPr>
          </w:rPrChange>
        </w:rPr>
        <w:t>therefor</w:t>
      </w:r>
      <w:commentRangeEnd w:id="900"/>
      <w:r w:rsidR="004E4DB5" w:rsidRPr="00704674">
        <w:rPr>
          <w:rStyle w:val="Kommentarzeichen"/>
        </w:rPr>
        <w:commentReference w:id="900"/>
      </w:r>
      <w:ins w:id="902" w:author="Krajinovic Ivan (krajiiva)" w:date="2019-11-13T20:50:00Z">
        <w:r w:rsidR="00584436">
          <w:t>e</w:t>
        </w:r>
      </w:ins>
      <w:ins w:id="903" w:author="Lars Müggler" w:date="2019-11-13T07:06:00Z">
        <w:r w:rsidR="00884358" w:rsidRPr="00704674">
          <w:rPr>
            <w:rPrChange w:id="904" w:author="Lars Müggler" w:date="2019-11-13T18:06:00Z">
              <w:rPr>
                <w:lang w:val="en-US"/>
              </w:rPr>
            </w:rPrChange>
          </w:rPr>
          <w:t xml:space="preserve"> </w:t>
        </w:r>
      </w:ins>
      <w:del w:id="905" w:author="Lars Müggler" w:date="2019-11-13T07:06:00Z">
        <w:r w:rsidRPr="00704674" w:rsidDel="00884358">
          <w:rPr>
            <w:rPrChange w:id="906" w:author="Lars Müggler" w:date="2019-11-13T18:06:00Z">
              <w:rPr>
                <w:lang w:val="en-US"/>
              </w:rPr>
            </w:rPrChange>
          </w:rPr>
          <w:delText xml:space="preserve"> </w:delText>
        </w:r>
      </w:del>
      <w:r w:rsidRPr="00704674">
        <w:rPr>
          <w:rPrChange w:id="907" w:author="Lars Müggler" w:date="2019-11-13T18:06:00Z">
            <w:rPr>
              <w:lang w:val="en-US"/>
            </w:rPr>
          </w:rPrChange>
        </w:rPr>
        <w:t xml:space="preserve">gets discharged. </w:t>
      </w:r>
      <w:commentRangeStart w:id="908"/>
      <w:r w:rsidRPr="00704674">
        <w:rPr>
          <w:rPrChange w:id="909" w:author="Lars Müggler" w:date="2019-11-13T18:06:00Z">
            <w:rPr>
              <w:lang w:val="en-US"/>
            </w:rPr>
          </w:rPrChange>
        </w:rPr>
        <w:t xml:space="preserve">This generates a </w:t>
      </w:r>
      <w:ins w:id="910" w:author="Krajinovic Ivan (krajiiva)" w:date="2019-11-13T20:51:00Z">
        <w:r w:rsidR="00584436" w:rsidRPr="005D7940">
          <w:t>linear</w:t>
        </w:r>
        <w:r w:rsidR="00584436" w:rsidRPr="00704674">
          <w:t xml:space="preserve"> </w:t>
        </w:r>
      </w:ins>
      <w:r w:rsidRPr="00704674">
        <w:rPr>
          <w:rPrChange w:id="911" w:author="Lars Müggler" w:date="2019-11-13T18:06:00Z">
            <w:rPr>
              <w:lang w:val="en-US"/>
            </w:rPr>
          </w:rPrChange>
        </w:rPr>
        <w:t xml:space="preserve">decreasing </w:t>
      </w:r>
      <w:del w:id="912" w:author="Krajinovic Ivan (krajiiva)" w:date="2019-11-13T20:51:00Z">
        <w:r w:rsidRPr="00704674" w:rsidDel="00584436">
          <w:rPr>
            <w:rPrChange w:id="913" w:author="Lars Müggler" w:date="2019-11-13T18:06:00Z">
              <w:rPr>
                <w:lang w:val="en-US"/>
              </w:rPr>
            </w:rPrChange>
          </w:rPr>
          <w:delText xml:space="preserve">linear </w:delText>
        </w:r>
      </w:del>
      <w:r w:rsidRPr="00704674">
        <w:rPr>
          <w:rPrChange w:id="914" w:author="Lars Müggler" w:date="2019-11-13T18:06:00Z">
            <w:rPr>
              <w:lang w:val="en-US"/>
            </w:rPr>
          </w:rPrChange>
        </w:rPr>
        <w:t>current.</w:t>
      </w:r>
      <w:commentRangeEnd w:id="908"/>
      <w:r w:rsidR="004566D5" w:rsidRPr="00704674">
        <w:rPr>
          <w:rStyle w:val="Kommentarzeichen"/>
        </w:rPr>
        <w:commentReference w:id="908"/>
      </w:r>
    </w:p>
    <w:p w14:paraId="2AAAC84F" w14:textId="316FAC32" w:rsidR="0033080D" w:rsidRPr="00704674" w:rsidRDefault="00095531">
      <w:pPr>
        <w:jc w:val="both"/>
        <w:rPr>
          <w:ins w:id="915" w:author="Krajinovic Ivan (krajiiva)" w:date="2019-11-11T20:39:00Z"/>
          <w:rPrChange w:id="916" w:author="Lars Müggler" w:date="2019-11-13T18:06:00Z">
            <w:rPr>
              <w:ins w:id="917" w:author="Krajinovic Ivan (krajiiva)" w:date="2019-11-11T20:39:00Z"/>
              <w:lang w:val="en-US"/>
            </w:rPr>
          </w:rPrChange>
        </w:rPr>
        <w:pPrChange w:id="918" w:author="Lars Müggler" w:date="2019-11-13T18:07:00Z">
          <w:pPr/>
        </w:pPrChange>
      </w:pPr>
      <w:ins w:id="919" w:author="Krajinovic Ivan (krajiiva)" w:date="2019-11-11T20:36:00Z">
        <w:r w:rsidRPr="00704674">
          <w:rPr>
            <w:rPrChange w:id="920" w:author="Lars Müggler" w:date="2019-11-13T18:06:00Z">
              <w:rPr>
                <w:lang w:val="en-US"/>
              </w:rPr>
            </w:rPrChange>
          </w:rPr>
          <w:t xml:space="preserve">It doesn't matter how high the switching frequency is. </w:t>
        </w:r>
      </w:ins>
      <w:ins w:id="921" w:author="Krajinovic Ivan (krajiiva)" w:date="2019-11-11T20:37:00Z">
        <w:r w:rsidR="00DB41D4" w:rsidRPr="00704674">
          <w:rPr>
            <w:rPrChange w:id="922" w:author="Lars Müggler" w:date="2019-11-13T18:06:00Z">
              <w:rPr>
                <w:lang w:val="en-US"/>
              </w:rPr>
            </w:rPrChange>
          </w:rPr>
          <w:t>To regulate the output voltage</w:t>
        </w:r>
      </w:ins>
      <w:ins w:id="923" w:author="Krajinovic Ivan (krajiiva)" w:date="2019-11-11T20:38:00Z">
        <w:r w:rsidR="00DB41D4" w:rsidRPr="00704674">
          <w:rPr>
            <w:rPrChange w:id="924" w:author="Lars Müggler" w:date="2019-11-13T18:06:00Z">
              <w:rPr>
                <w:lang w:val="en-US"/>
              </w:rPr>
            </w:rPrChange>
          </w:rPr>
          <w:t xml:space="preserve">, the duty cycle must be changed. </w:t>
        </w:r>
      </w:ins>
    </w:p>
    <w:p w14:paraId="0C6425D4" w14:textId="57773615" w:rsidR="00DB41D4" w:rsidRPr="00704674" w:rsidRDefault="00DB41D4">
      <w:pPr>
        <w:jc w:val="both"/>
        <w:rPr>
          <w:rPrChange w:id="925" w:author="Lars Müggler" w:date="2019-11-13T18:06:00Z">
            <w:rPr>
              <w:lang w:val="en-US"/>
            </w:rPr>
          </w:rPrChange>
        </w:rPr>
        <w:pPrChange w:id="926" w:author="Lars Müggler" w:date="2019-11-13T18:07:00Z">
          <w:pPr/>
        </w:pPrChange>
      </w:pPr>
      <w:ins w:id="927" w:author="Krajinovic Ivan (krajiiva)" w:date="2019-11-11T20:39:00Z">
        <w:r w:rsidRPr="00704674">
          <w:rPr>
            <w:rPrChange w:id="928" w:author="Lars Müggler" w:date="2019-11-13T18:06:00Z">
              <w:rPr>
                <w:lang w:val="en-US"/>
              </w:rPr>
            </w:rPrChange>
          </w:rPr>
          <w:t>The following ratio applies:</w:t>
        </w:r>
      </w:ins>
    </w:p>
    <w:p w14:paraId="532370DB" w14:textId="6BEA97C5" w:rsidR="00DB41D4" w:rsidRPr="00704674" w:rsidRDefault="005517F0">
      <w:pPr>
        <w:jc w:val="both"/>
        <w:rPr>
          <w:ins w:id="929" w:author="Krajinovic Ivan (krajiiva)" w:date="2019-11-11T20:42:00Z"/>
          <w:rFonts w:eastAsiaTheme="minorEastAsia"/>
          <w:rPrChange w:id="930" w:author="Lars Müggler" w:date="2019-11-13T18:06:00Z">
            <w:rPr>
              <w:ins w:id="931" w:author="Krajinovic Ivan (krajiiva)" w:date="2019-11-11T20:42:00Z"/>
              <w:rFonts w:eastAsiaTheme="minorEastAsia"/>
              <w:lang w:val="en-US"/>
            </w:rPr>
          </w:rPrChange>
        </w:rPr>
        <w:pPrChange w:id="932" w:author="Lars Müggler" w:date="2019-11-13T18:07:00Z">
          <w:pPr/>
        </w:pPrChange>
      </w:pPr>
      <m:oMathPara>
        <m:oMath>
          <m:sSub>
            <m:sSubPr>
              <m:ctrlPr>
                <w:ins w:id="933" w:author="Krajinovic Ivan (krajiiva)" w:date="2019-11-11T20:40:00Z">
                  <w:rPr>
                    <w:rFonts w:ascii="Cambria Math" w:hAnsi="Cambria Math"/>
                    <w:i/>
                  </w:rPr>
                </w:ins>
              </m:ctrlPr>
            </m:sSubPr>
            <m:e>
              <m:r>
                <w:ins w:id="934" w:author="Krajinovic Ivan (krajiiva)" w:date="2019-11-11T20:40:00Z">
                  <w:rPr>
                    <w:rFonts w:ascii="Cambria Math" w:hAnsi="Cambria Math"/>
                    <w:rPrChange w:id="935" w:author="Lars Müggler" w:date="2019-11-13T18:06:00Z">
                      <w:rPr>
                        <w:rFonts w:ascii="Cambria Math" w:hAnsi="Cambria Math"/>
                        <w:lang w:val="en-US"/>
                      </w:rPr>
                    </w:rPrChange>
                  </w:rPr>
                  <m:t>V</m:t>
                </w:ins>
              </m:r>
            </m:e>
            <m:sub>
              <m:r>
                <w:ins w:id="936" w:author="Krajinovic Ivan (krajiiva)" w:date="2019-11-11T20:40:00Z">
                  <w:rPr>
                    <w:rFonts w:ascii="Cambria Math" w:hAnsi="Cambria Math"/>
                    <w:rPrChange w:id="937" w:author="Lars Müggler" w:date="2019-11-13T18:06:00Z">
                      <w:rPr>
                        <w:rFonts w:ascii="Cambria Math" w:hAnsi="Cambria Math"/>
                        <w:lang w:val="en-US"/>
                      </w:rPr>
                    </w:rPrChange>
                  </w:rPr>
                  <m:t>out</m:t>
                </w:ins>
              </m:r>
            </m:sub>
          </m:sSub>
          <m:r>
            <w:ins w:id="938" w:author="Krajinovic Ivan (krajiiva)" w:date="2019-11-11T20:40:00Z">
              <w:rPr>
                <w:rFonts w:ascii="Cambria Math" w:hAnsi="Cambria Math"/>
                <w:rPrChange w:id="939" w:author="Lars Müggler" w:date="2019-11-13T18:06:00Z">
                  <w:rPr>
                    <w:rFonts w:ascii="Cambria Math" w:hAnsi="Cambria Math"/>
                    <w:lang w:val="en-US"/>
                  </w:rPr>
                </w:rPrChange>
              </w:rPr>
              <m:t>=</m:t>
            </w:ins>
          </m:r>
          <m:f>
            <m:fPr>
              <m:ctrlPr>
                <w:ins w:id="940" w:author="Krajinovic Ivan (krajiiva)" w:date="2019-11-11T20:40:00Z">
                  <w:rPr>
                    <w:rFonts w:ascii="Cambria Math" w:hAnsi="Cambria Math"/>
                    <w:i/>
                  </w:rPr>
                </w:ins>
              </m:ctrlPr>
            </m:fPr>
            <m:num>
              <m:sSub>
                <m:sSubPr>
                  <m:ctrlPr>
                    <w:ins w:id="941" w:author="Krajinovic Ivan (krajiiva)" w:date="2019-11-11T20:41:00Z">
                      <w:rPr>
                        <w:rFonts w:ascii="Cambria Math" w:hAnsi="Cambria Math"/>
                        <w:i/>
                      </w:rPr>
                    </w:ins>
                  </m:ctrlPr>
                </m:sSubPr>
                <m:e>
                  <m:r>
                    <w:ins w:id="942" w:author="Krajinovic Ivan (krajiiva)" w:date="2019-11-11T20:41:00Z">
                      <w:rPr>
                        <w:rFonts w:ascii="Cambria Math" w:hAnsi="Cambria Math"/>
                        <w:rPrChange w:id="943" w:author="Lars Müggler" w:date="2019-11-13T18:06:00Z">
                          <w:rPr>
                            <w:rFonts w:ascii="Cambria Math" w:hAnsi="Cambria Math"/>
                            <w:lang w:val="en-US"/>
                          </w:rPr>
                        </w:rPrChange>
                      </w:rPr>
                      <m:t>T</m:t>
                    </w:ins>
                  </m:r>
                </m:e>
                <m:sub>
                  <m:r>
                    <w:ins w:id="944" w:author="Krajinovic Ivan (krajiiva)" w:date="2019-11-11T20:41:00Z">
                      <w:rPr>
                        <w:rFonts w:ascii="Cambria Math" w:hAnsi="Cambria Math"/>
                        <w:rPrChange w:id="945" w:author="Lars Müggler" w:date="2019-11-13T18:06:00Z">
                          <w:rPr>
                            <w:rFonts w:ascii="Cambria Math" w:hAnsi="Cambria Math"/>
                            <w:lang w:val="en-US"/>
                          </w:rPr>
                        </w:rPrChange>
                      </w:rPr>
                      <m:t>ON</m:t>
                    </w:ins>
                  </m:r>
                </m:sub>
              </m:sSub>
              <m:r>
                <w:ins w:id="946" w:author="Krajinovic Ivan (krajiiva)" w:date="2019-11-11T20:40:00Z">
                  <w:rPr>
                    <w:rFonts w:ascii="Cambria Math" w:hAnsi="Cambria Math"/>
                    <w:rPrChange w:id="947" w:author="Lars Müggler" w:date="2019-11-13T18:06:00Z">
                      <w:rPr>
                        <w:rFonts w:ascii="Cambria Math" w:hAnsi="Cambria Math"/>
                        <w:lang w:val="en-US"/>
                      </w:rPr>
                    </w:rPrChange>
                  </w:rPr>
                  <m:t>∙</m:t>
                </w:ins>
              </m:r>
              <m:sSub>
                <m:sSubPr>
                  <m:ctrlPr>
                    <w:ins w:id="948" w:author="Krajinovic Ivan (krajiiva)" w:date="2019-11-11T20:40:00Z">
                      <w:rPr>
                        <w:rFonts w:ascii="Cambria Math" w:hAnsi="Cambria Math"/>
                        <w:i/>
                      </w:rPr>
                    </w:ins>
                  </m:ctrlPr>
                </m:sSubPr>
                <m:e>
                  <m:r>
                    <w:ins w:id="949" w:author="Krajinovic Ivan (krajiiva)" w:date="2019-11-11T20:40:00Z">
                      <w:rPr>
                        <w:rFonts w:ascii="Cambria Math" w:hAnsi="Cambria Math"/>
                        <w:rPrChange w:id="950" w:author="Lars Müggler" w:date="2019-11-13T18:06:00Z">
                          <w:rPr>
                            <w:rFonts w:ascii="Cambria Math" w:hAnsi="Cambria Math"/>
                            <w:lang w:val="en-US"/>
                          </w:rPr>
                        </w:rPrChange>
                      </w:rPr>
                      <m:t>V</m:t>
                    </w:ins>
                  </m:r>
                </m:e>
                <m:sub>
                  <m:r>
                    <w:ins w:id="951" w:author="Krajinovic Ivan (krajiiva)" w:date="2019-11-11T20:40:00Z">
                      <w:rPr>
                        <w:rFonts w:ascii="Cambria Math" w:hAnsi="Cambria Math"/>
                        <w:rPrChange w:id="952" w:author="Lars Müggler" w:date="2019-11-13T18:06:00Z">
                          <w:rPr>
                            <w:rFonts w:ascii="Cambria Math" w:hAnsi="Cambria Math"/>
                            <w:lang w:val="en-US"/>
                          </w:rPr>
                        </w:rPrChange>
                      </w:rPr>
                      <m:t>Supply</m:t>
                    </w:ins>
                  </m:r>
                </m:sub>
              </m:sSub>
            </m:num>
            <m:den>
              <m:sSub>
                <m:sSubPr>
                  <m:ctrlPr>
                    <w:ins w:id="953" w:author="Krajinovic Ivan (krajiiva)" w:date="2019-11-11T20:41:00Z">
                      <w:rPr>
                        <w:rFonts w:ascii="Cambria Math" w:hAnsi="Cambria Math"/>
                        <w:i/>
                      </w:rPr>
                    </w:ins>
                  </m:ctrlPr>
                </m:sSubPr>
                <m:e>
                  <m:r>
                    <w:ins w:id="954" w:author="Krajinovic Ivan (krajiiva)" w:date="2019-11-11T20:41:00Z">
                      <w:rPr>
                        <w:rFonts w:ascii="Cambria Math" w:hAnsi="Cambria Math"/>
                        <w:rPrChange w:id="955" w:author="Lars Müggler" w:date="2019-11-13T18:06:00Z">
                          <w:rPr>
                            <w:rFonts w:ascii="Cambria Math" w:hAnsi="Cambria Math"/>
                            <w:lang w:val="en-US"/>
                          </w:rPr>
                        </w:rPrChange>
                      </w:rPr>
                      <m:t>T</m:t>
                    </w:ins>
                  </m:r>
                </m:e>
                <m:sub>
                  <m:r>
                    <w:ins w:id="956" w:author="Krajinovic Ivan (krajiiva)" w:date="2019-11-11T20:41:00Z">
                      <w:rPr>
                        <w:rFonts w:ascii="Cambria Math" w:hAnsi="Cambria Math"/>
                        <w:rPrChange w:id="957" w:author="Lars Müggler" w:date="2019-11-13T18:06:00Z">
                          <w:rPr>
                            <w:rFonts w:ascii="Cambria Math" w:hAnsi="Cambria Math"/>
                            <w:lang w:val="en-US"/>
                          </w:rPr>
                        </w:rPrChange>
                      </w:rPr>
                      <m:t>ON</m:t>
                    </w:ins>
                  </m:r>
                </m:sub>
              </m:sSub>
              <m:r>
                <w:ins w:id="958" w:author="Krajinovic Ivan (krajiiva)" w:date="2019-11-11T20:41:00Z">
                  <w:rPr>
                    <w:rFonts w:ascii="Cambria Math" w:hAnsi="Cambria Math"/>
                    <w:rPrChange w:id="959" w:author="Lars Müggler" w:date="2019-11-13T18:06:00Z">
                      <w:rPr>
                        <w:rFonts w:ascii="Cambria Math" w:hAnsi="Cambria Math"/>
                        <w:lang w:val="en-US"/>
                      </w:rPr>
                    </w:rPrChange>
                  </w:rPr>
                  <m:t>+</m:t>
                </w:ins>
              </m:r>
              <m:sSub>
                <m:sSubPr>
                  <m:ctrlPr>
                    <w:ins w:id="960" w:author="Krajinovic Ivan (krajiiva)" w:date="2019-11-11T20:41:00Z">
                      <w:rPr>
                        <w:rFonts w:ascii="Cambria Math" w:hAnsi="Cambria Math"/>
                        <w:i/>
                      </w:rPr>
                    </w:ins>
                  </m:ctrlPr>
                </m:sSubPr>
                <m:e>
                  <m:r>
                    <w:ins w:id="961" w:author="Krajinovic Ivan (krajiiva)" w:date="2019-11-11T20:41:00Z">
                      <w:rPr>
                        <w:rFonts w:ascii="Cambria Math" w:hAnsi="Cambria Math"/>
                        <w:rPrChange w:id="962" w:author="Lars Müggler" w:date="2019-11-13T18:06:00Z">
                          <w:rPr>
                            <w:rFonts w:ascii="Cambria Math" w:hAnsi="Cambria Math"/>
                            <w:lang w:val="en-US"/>
                          </w:rPr>
                        </w:rPrChange>
                      </w:rPr>
                      <m:t>T</m:t>
                    </w:ins>
                  </m:r>
                </m:e>
                <m:sub>
                  <m:r>
                    <w:ins w:id="963" w:author="Krajinovic Ivan (krajiiva)" w:date="2019-11-11T20:41:00Z">
                      <w:rPr>
                        <w:rFonts w:ascii="Cambria Math" w:hAnsi="Cambria Math"/>
                        <w:rPrChange w:id="964" w:author="Lars Müggler" w:date="2019-11-13T18:06:00Z">
                          <w:rPr>
                            <w:rFonts w:ascii="Cambria Math" w:hAnsi="Cambria Math"/>
                            <w:lang w:val="en-US"/>
                          </w:rPr>
                        </w:rPrChange>
                      </w:rPr>
                      <m:t>OFF</m:t>
                    </w:ins>
                  </m:r>
                </m:sub>
              </m:sSub>
            </m:den>
          </m:f>
          <m:r>
            <w:ins w:id="965" w:author="Krajinovic Ivan (krajiiva)" w:date="2019-11-11T20:41:00Z">
              <w:rPr>
                <w:rFonts w:ascii="Cambria Math" w:hAnsi="Cambria Math"/>
                <w:rPrChange w:id="966" w:author="Lars Müggler" w:date="2019-11-13T18:06:00Z">
                  <w:rPr>
                    <w:rFonts w:ascii="Cambria Math" w:hAnsi="Cambria Math"/>
                    <w:lang w:val="en-US"/>
                  </w:rPr>
                </w:rPrChange>
              </w:rPr>
              <m:t>=D</m:t>
            </w:ins>
          </m:r>
          <m:r>
            <w:ins w:id="967" w:author="Krajinovic Ivan (krajiiva)" w:date="2019-11-11T20:42:00Z">
              <w:rPr>
                <w:rFonts w:ascii="Cambria Math" w:hAnsi="Cambria Math"/>
                <w:rPrChange w:id="968" w:author="Lars Müggler" w:date="2019-11-13T18:06:00Z">
                  <w:rPr>
                    <w:rFonts w:ascii="Cambria Math" w:hAnsi="Cambria Math"/>
                    <w:lang w:val="en-US"/>
                  </w:rPr>
                </w:rPrChange>
              </w:rPr>
              <m:t>∙</m:t>
            </w:ins>
          </m:r>
          <m:sSub>
            <m:sSubPr>
              <m:ctrlPr>
                <w:ins w:id="969" w:author="Krajinovic Ivan (krajiiva)" w:date="2019-11-11T20:42:00Z">
                  <w:rPr>
                    <w:rFonts w:ascii="Cambria Math" w:hAnsi="Cambria Math"/>
                    <w:i/>
                  </w:rPr>
                </w:ins>
              </m:ctrlPr>
            </m:sSubPr>
            <m:e>
              <m:r>
                <w:ins w:id="970" w:author="Krajinovic Ivan (krajiiva)" w:date="2019-11-11T20:42:00Z">
                  <w:rPr>
                    <w:rFonts w:ascii="Cambria Math" w:hAnsi="Cambria Math"/>
                    <w:rPrChange w:id="971" w:author="Lars Müggler" w:date="2019-11-13T18:06:00Z">
                      <w:rPr>
                        <w:rFonts w:ascii="Cambria Math" w:hAnsi="Cambria Math"/>
                        <w:lang w:val="en-US"/>
                      </w:rPr>
                    </w:rPrChange>
                  </w:rPr>
                  <m:t>V</m:t>
                </w:ins>
              </m:r>
            </m:e>
            <m:sub>
              <m:r>
                <w:ins w:id="972" w:author="Krajinovic Ivan (krajiiva)" w:date="2019-11-11T20:42:00Z">
                  <w:rPr>
                    <w:rFonts w:ascii="Cambria Math" w:hAnsi="Cambria Math"/>
                    <w:rPrChange w:id="973" w:author="Lars Müggler" w:date="2019-11-13T18:06:00Z">
                      <w:rPr>
                        <w:rFonts w:ascii="Cambria Math" w:hAnsi="Cambria Math"/>
                        <w:lang w:val="en-US"/>
                      </w:rPr>
                    </w:rPrChange>
                  </w:rPr>
                  <m:t>Supply</m:t>
                </w:ins>
              </m:r>
            </m:sub>
          </m:sSub>
        </m:oMath>
      </m:oMathPara>
    </w:p>
    <w:p w14:paraId="426FEB8A" w14:textId="5C1BB8CD" w:rsidR="00DB41D4" w:rsidRPr="00704674" w:rsidDel="00F5608C" w:rsidRDefault="00DB41D4">
      <w:pPr>
        <w:jc w:val="both"/>
        <w:rPr>
          <w:ins w:id="974" w:author="Krajinovic Ivan (krajiiva)" w:date="2019-11-11T20:49:00Z"/>
          <w:del w:id="975" w:author="Lars Müggler" w:date="2019-11-13T20:20:00Z"/>
          <w:rPrChange w:id="976" w:author="Lars Müggler" w:date="2019-11-13T18:06:00Z">
            <w:rPr>
              <w:ins w:id="977" w:author="Krajinovic Ivan (krajiiva)" w:date="2019-11-11T20:49:00Z"/>
              <w:del w:id="978" w:author="Lars Müggler" w:date="2019-11-13T20:20:00Z"/>
              <w:lang w:val="en-US"/>
            </w:rPr>
          </w:rPrChange>
        </w:rPr>
        <w:pPrChange w:id="979" w:author="Lars Müggler" w:date="2019-11-13T18:07:00Z">
          <w:pPr/>
        </w:pPrChange>
      </w:pPr>
      <w:ins w:id="980" w:author="Krajinovic Ivan (krajiiva)" w:date="2019-11-11T20:43:00Z">
        <w:del w:id="981" w:author="Lars Müggler" w:date="2019-11-13T20:20:00Z">
          <w:r w:rsidRPr="00704674" w:rsidDel="00F5608C">
            <w:rPr>
              <w:rPrChange w:id="982" w:author="Lars Müggler" w:date="2019-11-13T18:06:00Z">
                <w:rPr>
                  <w:lang w:val="en-US"/>
                </w:rPr>
              </w:rPrChange>
            </w:rPr>
            <w:delText>To verify the output current of the buck converter</w:delText>
          </w:r>
        </w:del>
      </w:ins>
      <w:ins w:id="983" w:author="Krajinovic Ivan (krajiiva)" w:date="2019-11-11T20:44:00Z">
        <w:del w:id="984" w:author="Lars Müggler" w:date="2019-11-13T20:20:00Z">
          <w:r w:rsidRPr="00704674" w:rsidDel="00F5608C">
            <w:rPr>
              <w:rPrChange w:id="985" w:author="Lars Müggler" w:date="2019-11-13T18:06:00Z">
                <w:rPr>
                  <w:lang w:val="en-US"/>
                </w:rPr>
              </w:rPrChange>
            </w:rPr>
            <w:delText xml:space="preserve"> the voltage drop above the shunt resistor </w:delText>
          </w:r>
        </w:del>
      </w:ins>
      <w:ins w:id="986" w:author="Krajinovic Ivan (krajiiva)" w:date="2019-11-11T20:45:00Z">
        <w:del w:id="987" w:author="Lars Müggler" w:date="2019-11-13T20:20:00Z">
          <w:r w:rsidRPr="00704674" w:rsidDel="00F5608C">
            <w:rPr>
              <w:rPrChange w:id="988" w:author="Lars Müggler" w:date="2019-11-13T18:06:00Z">
                <w:rPr>
                  <w:lang w:val="en-US"/>
                </w:rPr>
              </w:rPrChange>
            </w:rPr>
            <w:delText>R2 is measured. The ZXCT1350</w:delText>
          </w:r>
        </w:del>
      </w:ins>
      <w:ins w:id="989" w:author="Krajinovic Ivan (krajiiva)" w:date="2019-11-11T20:46:00Z">
        <w:del w:id="990" w:author="Lars Müggler" w:date="2019-11-13T20:20:00Z">
          <w:r w:rsidRPr="00704674" w:rsidDel="00F5608C">
            <w:rPr>
              <w:rPrChange w:id="991" w:author="Lars Müggler" w:date="2019-11-13T18:06:00Z">
                <w:rPr>
                  <w:lang w:val="en-US"/>
                </w:rPr>
              </w:rPrChange>
            </w:rPr>
            <w:delText xml:space="preserve"> indicates this voltage drop and convert it to a current</w:delText>
          </w:r>
        </w:del>
      </w:ins>
      <w:ins w:id="992" w:author="Krajinovic Ivan (krajiiva)" w:date="2019-11-11T20:47:00Z">
        <w:del w:id="993" w:author="Lars Müggler" w:date="2019-11-13T20:20:00Z">
          <w:r w:rsidR="00CC11F1" w:rsidRPr="00704674" w:rsidDel="00F5608C">
            <w:rPr>
              <w:rPrChange w:id="994" w:author="Lars Müggler" w:date="2019-11-13T18:06:00Z">
                <w:rPr>
                  <w:lang w:val="en-US"/>
                </w:rPr>
              </w:rPrChange>
            </w:rPr>
            <w:delText>.</w:delText>
          </w:r>
          <w:r w:rsidR="00CC11F1" w:rsidRPr="00704674" w:rsidDel="00F5608C">
            <w:rPr>
              <w:rPrChange w:id="995" w:author="Lars Müggler" w:date="2019-11-13T18:06:00Z">
                <w:rPr>
                  <w:lang w:val="en-US"/>
                </w:rPr>
              </w:rPrChange>
            </w:rPr>
            <w:br/>
            <w:delText xml:space="preserve">The following formula shows the </w:delText>
          </w:r>
        </w:del>
      </w:ins>
      <w:ins w:id="996" w:author="Krajinovic Ivan (krajiiva)" w:date="2019-11-11T20:48:00Z">
        <w:del w:id="997" w:author="Lars Müggler" w:date="2019-11-13T20:20:00Z">
          <w:r w:rsidR="00CC11F1" w:rsidRPr="00704674" w:rsidDel="00F5608C">
            <w:rPr>
              <w:rPrChange w:id="998" w:author="Lars Müggler" w:date="2019-11-13T18:06:00Z">
                <w:rPr>
                  <w:lang w:val="en-US"/>
                </w:rPr>
              </w:rPrChange>
            </w:rPr>
            <w:delText>shows the relationship between measured voltage V</w:delText>
          </w:r>
          <w:r w:rsidR="00CC11F1" w:rsidRPr="00704674" w:rsidDel="00F5608C">
            <w:rPr>
              <w:vertAlign w:val="subscript"/>
              <w:rPrChange w:id="999" w:author="Lars Müggler" w:date="2019-11-13T18:06:00Z">
                <w:rPr>
                  <w:lang w:val="en-US"/>
                </w:rPr>
              </w:rPrChange>
            </w:rPr>
            <w:delText>SENSE</w:delText>
          </w:r>
          <w:r w:rsidR="00CC11F1" w:rsidRPr="00704674" w:rsidDel="00F5608C">
            <w:rPr>
              <w:rPrChange w:id="1000" w:author="Lars Müggler" w:date="2019-11-13T18:06:00Z">
                <w:rPr>
                  <w:lang w:val="en-US"/>
                </w:rPr>
              </w:rPrChange>
            </w:rPr>
            <w:delText xml:space="preserve"> and </w:delText>
          </w:r>
        </w:del>
      </w:ins>
      <w:ins w:id="1001" w:author="Krajinovic Ivan (krajiiva)" w:date="2019-11-11T20:49:00Z">
        <w:del w:id="1002" w:author="Lars Müggler" w:date="2019-11-13T20:20:00Z">
          <w:r w:rsidR="00CC11F1" w:rsidRPr="00704674" w:rsidDel="00F5608C">
            <w:rPr>
              <w:rPrChange w:id="1003" w:author="Lars Müggler" w:date="2019-11-13T18:06:00Z">
                <w:rPr>
                  <w:lang w:val="en-US"/>
                </w:rPr>
              </w:rPrChange>
            </w:rPr>
            <w:delText>the converted output current:</w:delText>
          </w:r>
          <w:bookmarkStart w:id="1004" w:name="_Toc24571705"/>
          <w:bookmarkStart w:id="1005" w:name="_Toc24573871"/>
          <w:bookmarkStart w:id="1006" w:name="_Toc24573921"/>
          <w:bookmarkEnd w:id="1004"/>
          <w:bookmarkEnd w:id="1005"/>
          <w:bookmarkEnd w:id="1006"/>
        </w:del>
      </w:ins>
    </w:p>
    <w:p w14:paraId="2D18B747" w14:textId="177F7C96" w:rsidR="00CC11F1" w:rsidRPr="00704674" w:rsidDel="00F5608C" w:rsidRDefault="005517F0">
      <w:pPr>
        <w:jc w:val="both"/>
        <w:rPr>
          <w:ins w:id="1007" w:author="Krajinovic Ivan (krajiiva)" w:date="2019-11-11T20:52:00Z"/>
          <w:del w:id="1008" w:author="Lars Müggler" w:date="2019-11-13T20:20:00Z"/>
          <w:rFonts w:eastAsiaTheme="minorEastAsia"/>
          <w:rPrChange w:id="1009" w:author="Lars Müggler" w:date="2019-11-13T18:06:00Z">
            <w:rPr>
              <w:ins w:id="1010" w:author="Krajinovic Ivan (krajiiva)" w:date="2019-11-11T20:52:00Z"/>
              <w:del w:id="1011" w:author="Lars Müggler" w:date="2019-11-13T20:20:00Z"/>
              <w:rFonts w:eastAsiaTheme="minorEastAsia"/>
              <w:lang w:val="en-US"/>
            </w:rPr>
          </w:rPrChange>
        </w:rPr>
        <w:pPrChange w:id="1012" w:author="Lars Müggler" w:date="2019-11-13T18:07:00Z">
          <w:pPr/>
        </w:pPrChange>
      </w:pPr>
      <m:oMathPara>
        <m:oMath>
          <m:sSub>
            <m:sSubPr>
              <m:ctrlPr>
                <w:ins w:id="1013" w:author="Krajinovic Ivan (krajiiva)" w:date="2019-11-11T20:49:00Z">
                  <w:del w:id="1014" w:author="Lars Müggler" w:date="2019-11-13T20:20:00Z">
                    <w:rPr>
                      <w:rFonts w:ascii="Cambria Math" w:hAnsi="Cambria Math"/>
                      <w:i/>
                    </w:rPr>
                  </w:del>
                </w:ins>
              </m:ctrlPr>
            </m:sSubPr>
            <m:e>
              <m:r>
                <w:ins w:id="1015" w:author="Krajinovic Ivan (krajiiva)" w:date="2019-11-11T20:50:00Z">
                  <w:del w:id="1016" w:author="Lars Müggler" w:date="2019-11-13T20:20:00Z">
                    <w:rPr>
                      <w:rFonts w:ascii="Cambria Math" w:hAnsi="Cambria Math"/>
                      <w:rPrChange w:id="1017" w:author="Lars Müggler" w:date="2019-11-13T18:06:00Z">
                        <w:rPr>
                          <w:rFonts w:ascii="Cambria Math" w:hAnsi="Cambria Math"/>
                          <w:lang w:val="en-US"/>
                        </w:rPr>
                      </w:rPrChange>
                    </w:rPr>
                    <m:t>I</m:t>
                  </w:del>
                </w:ins>
              </m:r>
            </m:e>
            <m:sub>
              <m:r>
                <w:ins w:id="1018" w:author="Krajinovic Ivan (krajiiva)" w:date="2019-11-11T21:07:00Z">
                  <w:del w:id="1019" w:author="Lars Müggler" w:date="2019-11-13T20:20:00Z">
                    <w:rPr>
                      <w:rFonts w:ascii="Cambria Math" w:hAnsi="Cambria Math"/>
                      <w:rPrChange w:id="1020" w:author="Lars Müggler" w:date="2019-11-13T18:06:00Z">
                        <w:rPr>
                          <w:rFonts w:ascii="Cambria Math" w:hAnsi="Cambria Math"/>
                          <w:lang w:val="en-US"/>
                        </w:rPr>
                      </w:rPrChange>
                    </w:rPr>
                    <m:t>OUT</m:t>
                  </w:del>
                </w:ins>
              </m:r>
            </m:sub>
          </m:sSub>
          <m:r>
            <w:ins w:id="1021" w:author="Krajinovic Ivan (krajiiva)" w:date="2019-11-11T20:49:00Z">
              <w:del w:id="1022" w:author="Lars Müggler" w:date="2019-11-13T20:20:00Z">
                <w:rPr>
                  <w:rFonts w:ascii="Cambria Math" w:hAnsi="Cambria Math"/>
                  <w:rPrChange w:id="1023" w:author="Lars Müggler" w:date="2019-11-13T18:06:00Z">
                    <w:rPr>
                      <w:rFonts w:ascii="Cambria Math" w:hAnsi="Cambria Math"/>
                      <w:lang w:val="en-US"/>
                    </w:rPr>
                  </w:rPrChange>
                </w:rPr>
                <m:t>=</m:t>
              </w:del>
            </w:ins>
          </m:r>
          <m:r>
            <w:ins w:id="1024" w:author="Krajinovic Ivan (krajiiva)" w:date="2019-11-11T20:51:00Z">
              <w:del w:id="1025" w:author="Lars Müggler" w:date="2019-11-13T20:20:00Z">
                <w:rPr>
                  <w:rFonts w:ascii="Cambria Math" w:hAnsi="Cambria Math"/>
                  <w:rPrChange w:id="1026" w:author="Lars Müggler" w:date="2019-11-13T18:06:00Z">
                    <w:rPr>
                      <w:rFonts w:ascii="Cambria Math" w:hAnsi="Cambria Math"/>
                      <w:lang w:val="en-US"/>
                    </w:rPr>
                  </w:rPrChange>
                </w:rPr>
                <m:t>0.004 ∙</m:t>
              </w:del>
            </w:ins>
          </m:r>
          <m:sSub>
            <m:sSubPr>
              <m:ctrlPr>
                <w:ins w:id="1027" w:author="Krajinovic Ivan (krajiiva)" w:date="2019-11-11T20:51:00Z">
                  <w:del w:id="1028" w:author="Lars Müggler" w:date="2019-11-13T20:20:00Z">
                    <w:rPr>
                      <w:rFonts w:ascii="Cambria Math" w:hAnsi="Cambria Math"/>
                      <w:i/>
                    </w:rPr>
                  </w:del>
                </w:ins>
              </m:ctrlPr>
            </m:sSubPr>
            <m:e>
              <m:r>
                <w:ins w:id="1029" w:author="Krajinovic Ivan (krajiiva)" w:date="2019-11-11T20:51:00Z">
                  <w:del w:id="1030" w:author="Lars Müggler" w:date="2019-11-13T20:20:00Z">
                    <w:rPr>
                      <w:rFonts w:ascii="Cambria Math" w:hAnsi="Cambria Math"/>
                      <w:rPrChange w:id="1031" w:author="Lars Müggler" w:date="2019-11-13T18:06:00Z">
                        <w:rPr>
                          <w:rFonts w:ascii="Cambria Math" w:hAnsi="Cambria Math"/>
                          <w:lang w:val="en-US"/>
                        </w:rPr>
                      </w:rPrChange>
                    </w:rPr>
                    <m:t>V</m:t>
                  </w:del>
                </w:ins>
              </m:r>
            </m:e>
            <m:sub>
              <m:r>
                <w:ins w:id="1032" w:author="Krajinovic Ivan (krajiiva)" w:date="2019-11-11T20:51:00Z">
                  <w:del w:id="1033" w:author="Lars Müggler" w:date="2019-11-13T20:20:00Z">
                    <w:rPr>
                      <w:rFonts w:ascii="Cambria Math" w:hAnsi="Cambria Math"/>
                      <w:rPrChange w:id="1034" w:author="Lars Müggler" w:date="2019-11-13T18:06:00Z">
                        <w:rPr>
                          <w:rFonts w:ascii="Cambria Math" w:hAnsi="Cambria Math"/>
                          <w:lang w:val="en-US"/>
                        </w:rPr>
                      </w:rPrChange>
                    </w:rPr>
                    <m:t>SENSE</m:t>
                  </w:del>
                </w:ins>
              </m:r>
            </m:sub>
          </m:sSub>
        </m:oMath>
      </m:oMathPara>
      <w:bookmarkStart w:id="1035" w:name="_Toc24571706"/>
      <w:bookmarkStart w:id="1036" w:name="_Toc24573872"/>
      <w:bookmarkStart w:id="1037" w:name="_Toc24573922"/>
      <w:bookmarkEnd w:id="1035"/>
      <w:bookmarkEnd w:id="1036"/>
      <w:bookmarkEnd w:id="1037"/>
    </w:p>
    <w:p w14:paraId="16A9C750" w14:textId="48158A13" w:rsidR="00DD581D" w:rsidRPr="00704674" w:rsidDel="00F5608C" w:rsidRDefault="00334304">
      <w:pPr>
        <w:jc w:val="both"/>
        <w:rPr>
          <w:ins w:id="1038" w:author="Krajinovic Ivan (krajiiva)" w:date="2019-11-11T21:00:00Z"/>
          <w:del w:id="1039" w:author="Lars Müggler" w:date="2019-11-13T20:20:00Z"/>
          <w:rFonts w:eastAsiaTheme="minorEastAsia"/>
          <w:rPrChange w:id="1040" w:author="Lars Müggler" w:date="2019-11-13T18:06:00Z">
            <w:rPr>
              <w:ins w:id="1041" w:author="Krajinovic Ivan (krajiiva)" w:date="2019-11-11T21:00:00Z"/>
              <w:del w:id="1042" w:author="Lars Müggler" w:date="2019-11-13T20:20:00Z"/>
              <w:rFonts w:eastAsiaTheme="minorEastAsia"/>
              <w:lang w:val="en-US"/>
            </w:rPr>
          </w:rPrChange>
        </w:rPr>
        <w:pPrChange w:id="1043" w:author="Lars Müggler" w:date="2019-11-13T18:07:00Z">
          <w:pPr/>
        </w:pPrChange>
      </w:pPr>
      <w:ins w:id="1044" w:author="Krajinovic Ivan (krajiiva)" w:date="2019-11-11T20:52:00Z">
        <w:del w:id="1045" w:author="Lars Müggler" w:date="2019-11-13T20:20:00Z">
          <w:r w:rsidRPr="00704674" w:rsidDel="00F5608C">
            <w:rPr>
              <w:rFonts w:eastAsiaTheme="minorEastAsia"/>
              <w:rPrChange w:id="1046" w:author="Lars Müggler" w:date="2019-11-13T18:06:00Z">
                <w:rPr>
                  <w:rFonts w:eastAsiaTheme="minorEastAsia"/>
                  <w:lang w:val="en-US"/>
                </w:rPr>
              </w:rPrChange>
            </w:rPr>
            <w:delText>Depending on the maximum voltage you want at the output, you choose the corresponding resistor</w:delText>
          </w:r>
        </w:del>
      </w:ins>
      <w:ins w:id="1047" w:author="Krajinovic Ivan (krajiiva)" w:date="2019-11-11T20:53:00Z">
        <w:del w:id="1048" w:author="Lars Müggler" w:date="2019-11-13T20:20:00Z">
          <w:r w:rsidRPr="00704674" w:rsidDel="00F5608C">
            <w:rPr>
              <w:rFonts w:eastAsiaTheme="minorEastAsia"/>
              <w:rPrChange w:id="1049" w:author="Lars Müggler" w:date="2019-11-13T18:06:00Z">
                <w:rPr>
                  <w:rFonts w:eastAsiaTheme="minorEastAsia"/>
                  <w:lang w:val="en-US"/>
                </w:rPr>
              </w:rPrChange>
            </w:rPr>
            <w:delText xml:space="preserve">. </w:delText>
          </w:r>
        </w:del>
      </w:ins>
      <w:ins w:id="1050" w:author="Krajinovic Ivan (krajiiva)" w:date="2019-11-11T20:57:00Z">
        <w:del w:id="1051" w:author="Lars Müggler" w:date="2019-11-13T20:20:00Z">
          <w:r w:rsidRPr="00704674" w:rsidDel="00F5608C">
            <w:rPr>
              <w:rFonts w:eastAsiaTheme="minorEastAsia"/>
              <w:rPrChange w:id="1052" w:author="Lars Müggler" w:date="2019-11-13T18:06:00Z">
                <w:rPr>
                  <w:rFonts w:eastAsiaTheme="minorEastAsia"/>
                  <w:lang w:val="en-US"/>
                </w:rPr>
              </w:rPrChange>
            </w:rPr>
            <w:delText>We defined that we want a maximum output voltage V_ADC</w:delText>
          </w:r>
        </w:del>
      </w:ins>
      <w:ins w:id="1053" w:author="Krajinovic Ivan (krajiiva)" w:date="2019-11-11T20:58:00Z">
        <w:del w:id="1054" w:author="Lars Müggler" w:date="2019-11-13T20:20:00Z">
          <w:r w:rsidRPr="00704674" w:rsidDel="00F5608C">
            <w:rPr>
              <w:rFonts w:eastAsiaTheme="minorEastAsia"/>
              <w:rPrChange w:id="1055" w:author="Lars Müggler" w:date="2019-11-13T18:06:00Z">
                <w:rPr>
                  <w:rFonts w:eastAsiaTheme="minorEastAsia"/>
                  <w:lang w:val="en-US"/>
                </w:rPr>
              </w:rPrChange>
            </w:rPr>
            <w:delText xml:space="preserve"> </w:delText>
          </w:r>
          <w:r w:rsidR="00DD581D" w:rsidRPr="00704674" w:rsidDel="00F5608C">
            <w:rPr>
              <w:rFonts w:eastAsiaTheme="minorEastAsia"/>
              <w:rPrChange w:id="1056" w:author="Lars Müggler" w:date="2019-11-13T18:06:00Z">
                <w:rPr>
                  <w:rFonts w:eastAsiaTheme="minorEastAsia"/>
                  <w:lang w:val="en-US"/>
                </w:rPr>
              </w:rPrChange>
            </w:rPr>
            <w:delText xml:space="preserve">of 2V at a current of </w:delText>
          </w:r>
          <w:commentRangeStart w:id="1057"/>
          <w:r w:rsidR="00DD581D" w:rsidRPr="00704674" w:rsidDel="00F5608C">
            <w:rPr>
              <w:rFonts w:eastAsiaTheme="minorEastAsia"/>
              <w:rPrChange w:id="1058" w:author="Lars Müggler" w:date="2019-11-13T18:06:00Z">
                <w:rPr>
                  <w:rFonts w:eastAsiaTheme="minorEastAsia"/>
                  <w:lang w:val="en-US"/>
                </w:rPr>
              </w:rPrChange>
            </w:rPr>
            <w:delText>350</w:delText>
          </w:r>
        </w:del>
      </w:ins>
      <w:commentRangeEnd w:id="1057"/>
      <w:del w:id="1059" w:author="Lars Müggler" w:date="2019-11-13T20:20:00Z">
        <w:r w:rsidR="00C97885" w:rsidRPr="00704674" w:rsidDel="00F5608C">
          <w:rPr>
            <w:rStyle w:val="Kommentarzeichen"/>
          </w:rPr>
          <w:commentReference w:id="1057"/>
        </w:r>
      </w:del>
      <w:ins w:id="1060" w:author="Krajinovic Ivan (krajiiva)" w:date="2019-11-11T20:58:00Z">
        <w:del w:id="1061" w:author="Lars Müggler" w:date="2019-11-13T20:20:00Z">
          <w:r w:rsidR="00DD581D" w:rsidRPr="00704674" w:rsidDel="00F5608C">
            <w:rPr>
              <w:rFonts w:eastAsiaTheme="minorEastAsia"/>
              <w:rPrChange w:id="1062" w:author="Lars Müggler" w:date="2019-11-13T18:06:00Z">
                <w:rPr>
                  <w:rFonts w:eastAsiaTheme="minorEastAsia"/>
                  <w:lang w:val="en-US"/>
                </w:rPr>
              </w:rPrChange>
            </w:rPr>
            <w:delText xml:space="preserve">mA. </w:delText>
          </w:r>
        </w:del>
      </w:ins>
      <w:ins w:id="1063" w:author="Krajinovic Ivan (krajiiva)" w:date="2019-11-11T21:09:00Z">
        <w:del w:id="1064" w:author="Lars Müggler" w:date="2019-11-13T20:20:00Z">
          <w:r w:rsidR="00B43171" w:rsidRPr="00704674" w:rsidDel="00F5608C">
            <w:rPr>
              <w:rFonts w:eastAsiaTheme="minorEastAsia"/>
              <w:rPrChange w:id="1065" w:author="Lars Müggler" w:date="2019-11-13T18:06:00Z">
                <w:rPr>
                  <w:rFonts w:eastAsiaTheme="minorEastAsia"/>
                  <w:lang w:val="en-US"/>
                </w:rPr>
              </w:rPrChange>
            </w:rPr>
            <w:delText>Therefore the maximum voltage drop across the shunt resistor is 350mV</w:delText>
          </w:r>
        </w:del>
      </w:ins>
      <w:ins w:id="1066" w:author="Krajinovic Ivan (krajiiva)" w:date="2019-11-11T21:10:00Z">
        <w:del w:id="1067" w:author="Lars Müggler" w:date="2019-11-13T20:20:00Z">
          <w:r w:rsidR="00B43171" w:rsidRPr="00704674" w:rsidDel="00F5608C">
            <w:rPr>
              <w:rFonts w:eastAsiaTheme="minorEastAsia"/>
              <w:rPrChange w:id="1068" w:author="Lars Müggler" w:date="2019-11-13T18:06:00Z">
                <w:rPr>
                  <w:rFonts w:eastAsiaTheme="minorEastAsia"/>
                  <w:lang w:val="en-US"/>
                </w:rPr>
              </w:rPrChange>
            </w:rPr>
            <w:delText>, because the resistor value of the shunt is 1</w:delText>
          </w:r>
          <m:oMath>
            <m:r>
              <w:rPr>
                <w:rFonts w:ascii="Cambria Math" w:hAnsi="Cambria Math"/>
                <w:rPrChange w:id="1069" w:author="Lars Müggler" w:date="2019-11-13T18:06:00Z">
                  <w:rPr>
                    <w:rFonts w:ascii="Cambria Math" w:hAnsi="Cambria Math"/>
                    <w:lang w:val="en-US"/>
                  </w:rPr>
                </w:rPrChange>
              </w:rPr>
              <m:t>Ω</m:t>
            </m:r>
          </m:oMath>
          <w:r w:rsidR="00B43171" w:rsidRPr="00704674" w:rsidDel="00F5608C">
            <w:rPr>
              <w:rFonts w:eastAsiaTheme="minorEastAsia"/>
              <w:rPrChange w:id="1070" w:author="Lars Müggler" w:date="2019-11-13T18:06:00Z">
                <w:rPr>
                  <w:rFonts w:eastAsiaTheme="minorEastAsia"/>
                  <w:lang w:val="en-US"/>
                </w:rPr>
              </w:rPrChange>
            </w:rPr>
            <w:delText xml:space="preserve"> . </w:delText>
          </w:r>
        </w:del>
      </w:ins>
      <w:ins w:id="1071" w:author="Krajinovic Ivan (krajiiva)" w:date="2019-11-11T20:58:00Z">
        <w:del w:id="1072" w:author="Lars Müggler" w:date="2019-11-13T20:20:00Z">
          <w:r w:rsidR="00DD581D" w:rsidRPr="00704674" w:rsidDel="00F5608C">
            <w:rPr>
              <w:rFonts w:eastAsiaTheme="minorEastAsia"/>
              <w:rPrChange w:id="1073" w:author="Lars Müggler" w:date="2019-11-13T18:06:00Z">
                <w:rPr>
                  <w:rFonts w:eastAsiaTheme="minorEastAsia"/>
                  <w:lang w:val="en-US"/>
                </w:rPr>
              </w:rPrChange>
            </w:rPr>
            <w:delText>To get the corresponding resistor value</w:delText>
          </w:r>
        </w:del>
      </w:ins>
      <w:ins w:id="1074" w:author="Krajinovic Ivan (krajiiva)" w:date="2019-11-11T21:00:00Z">
        <w:del w:id="1075" w:author="Lars Müggler" w:date="2019-11-13T20:20:00Z">
          <w:r w:rsidR="00DD581D" w:rsidRPr="00704674" w:rsidDel="00F5608C">
            <w:rPr>
              <w:rFonts w:eastAsiaTheme="minorEastAsia"/>
              <w:rPrChange w:id="1076" w:author="Lars Müggler" w:date="2019-11-13T18:06:00Z">
                <w:rPr>
                  <w:rFonts w:eastAsiaTheme="minorEastAsia"/>
                  <w:lang w:val="en-US"/>
                </w:rPr>
              </w:rPrChange>
            </w:rPr>
            <w:delText xml:space="preserve"> </w:delText>
          </w:r>
          <w:r w:rsidR="00DD581D" w:rsidRPr="00704674" w:rsidDel="00F5608C">
            <w:rPr>
              <w:rPrChange w:id="1077" w:author="Lars Müggler" w:date="2019-11-13T18:06:00Z">
                <w:rPr>
                  <w:lang w:val="en-US"/>
                </w:rPr>
              </w:rPrChange>
            </w:rPr>
            <w:delText>R</w:delText>
          </w:r>
          <w:r w:rsidR="00DD581D" w:rsidRPr="00704674" w:rsidDel="00F5608C">
            <w:rPr>
              <w:vertAlign w:val="subscript"/>
              <w:rPrChange w:id="1078" w:author="Lars Müggler" w:date="2019-11-13T18:06:00Z">
                <w:rPr>
                  <w:vertAlign w:val="subscript"/>
                  <w:lang w:val="en-US"/>
                </w:rPr>
              </w:rPrChange>
            </w:rPr>
            <w:delText>GAIN</w:delText>
          </w:r>
        </w:del>
      </w:ins>
      <w:ins w:id="1079" w:author="Krajinovic Ivan (krajiiva)" w:date="2019-11-11T20:58:00Z">
        <w:del w:id="1080" w:author="Lars Müggler" w:date="2019-11-13T20:20:00Z">
          <w:r w:rsidR="00DD581D" w:rsidRPr="00704674" w:rsidDel="00F5608C">
            <w:rPr>
              <w:rFonts w:eastAsiaTheme="minorEastAsia"/>
              <w:rPrChange w:id="1081" w:author="Lars Müggler" w:date="2019-11-13T18:06:00Z">
                <w:rPr>
                  <w:rFonts w:eastAsiaTheme="minorEastAsia"/>
                  <w:lang w:val="en-US"/>
                </w:rPr>
              </w:rPrChange>
            </w:rPr>
            <w:delText xml:space="preserve"> </w:delText>
          </w:r>
        </w:del>
      </w:ins>
      <w:ins w:id="1082" w:author="Krajinovic Ivan (krajiiva)" w:date="2019-11-11T20:59:00Z">
        <w:del w:id="1083" w:author="Lars Müggler" w:date="2019-11-13T20:20:00Z">
          <w:r w:rsidR="00DD581D" w:rsidRPr="00704674" w:rsidDel="00F5608C">
            <w:rPr>
              <w:rFonts w:eastAsiaTheme="minorEastAsia"/>
              <w:rPrChange w:id="1084" w:author="Lars Müggler" w:date="2019-11-13T18:06:00Z">
                <w:rPr>
                  <w:rFonts w:eastAsiaTheme="minorEastAsia"/>
                  <w:lang w:val="en-US"/>
                </w:rPr>
              </w:rPrChange>
            </w:rPr>
            <w:delText>you just have to apply ohm’s law</w:delText>
          </w:r>
        </w:del>
      </w:ins>
      <w:ins w:id="1085" w:author="Krajinovic Ivan (krajiiva)" w:date="2019-11-11T21:01:00Z">
        <w:del w:id="1086" w:author="Lars Müggler" w:date="2019-11-13T20:20:00Z">
          <w:r w:rsidR="00DD581D" w:rsidRPr="00704674" w:rsidDel="00F5608C">
            <w:rPr>
              <w:rFonts w:eastAsiaTheme="minorEastAsia"/>
              <w:rPrChange w:id="1087" w:author="Lars Müggler" w:date="2019-11-13T18:06:00Z">
                <w:rPr>
                  <w:rFonts w:eastAsiaTheme="minorEastAsia"/>
                  <w:lang w:val="en-US"/>
                </w:rPr>
              </w:rPrChange>
            </w:rPr>
            <w:delText xml:space="preserve"> because the output </w:delText>
          </w:r>
        </w:del>
      </w:ins>
      <w:ins w:id="1088" w:author="Krajinovic Ivan (krajiiva)" w:date="2019-11-11T21:02:00Z">
        <w:del w:id="1089" w:author="Lars Müggler" w:date="2019-11-13T20:20:00Z">
          <w:r w:rsidR="00DD581D" w:rsidRPr="00704674" w:rsidDel="00F5608C">
            <w:rPr>
              <w:rFonts w:eastAsiaTheme="minorEastAsia"/>
              <w:rPrChange w:id="1090" w:author="Lars Müggler" w:date="2019-11-13T18:06:00Z">
                <w:rPr>
                  <w:rFonts w:eastAsiaTheme="minorEastAsia"/>
                  <w:lang w:val="en-US"/>
                </w:rPr>
              </w:rPrChange>
            </w:rPr>
            <w:delText>current flows through the selected resistor  and thus generates a measurable output voltage</w:delText>
          </w:r>
        </w:del>
      </w:ins>
      <w:ins w:id="1091" w:author="Krajinovic Ivan (krajiiva)" w:date="2019-11-11T21:03:00Z">
        <w:del w:id="1092" w:author="Lars Müggler" w:date="2019-11-13T20:20:00Z">
          <w:r w:rsidR="000C0826" w:rsidRPr="00704674" w:rsidDel="00F5608C">
            <w:rPr>
              <w:rFonts w:eastAsiaTheme="minorEastAsia"/>
              <w:rPrChange w:id="1093" w:author="Lars Müggler" w:date="2019-11-13T18:06:00Z">
                <w:rPr>
                  <w:rFonts w:eastAsiaTheme="minorEastAsia"/>
                  <w:lang w:val="en-US"/>
                </w:rPr>
              </w:rPrChange>
            </w:rPr>
            <w:delText xml:space="preserve"> </w:delText>
          </w:r>
          <w:r w:rsidR="000C0826" w:rsidRPr="00704674" w:rsidDel="00F5608C">
            <w:rPr>
              <w:rPrChange w:id="1094" w:author="Lars Müggler" w:date="2019-11-13T18:06:00Z">
                <w:rPr>
                  <w:lang w:val="en-US"/>
                </w:rPr>
              </w:rPrChange>
            </w:rPr>
            <w:delText>V</w:delText>
          </w:r>
          <w:r w:rsidR="000C0826" w:rsidRPr="00704674" w:rsidDel="00F5608C">
            <w:rPr>
              <w:vertAlign w:val="subscript"/>
              <w:rPrChange w:id="1095" w:author="Lars Müggler" w:date="2019-11-13T18:06:00Z">
                <w:rPr>
                  <w:vertAlign w:val="subscript"/>
                  <w:lang w:val="en-US"/>
                </w:rPr>
              </w:rPrChange>
            </w:rPr>
            <w:delText>ADC</w:delText>
          </w:r>
        </w:del>
      </w:ins>
      <w:ins w:id="1096" w:author="Krajinovic Ivan (krajiiva)" w:date="2019-11-11T21:04:00Z">
        <w:del w:id="1097" w:author="Lars Müggler" w:date="2019-11-13T20:20:00Z">
          <w:r w:rsidR="000C0826" w:rsidRPr="00704674" w:rsidDel="00F5608C">
            <w:rPr>
              <w:rPrChange w:id="1098" w:author="Lars Müggler" w:date="2019-11-13T18:06:00Z">
                <w:rPr>
                  <w:lang w:val="en-US"/>
                </w:rPr>
              </w:rPrChange>
            </w:rPr>
            <w:delText>.</w:delText>
          </w:r>
        </w:del>
      </w:ins>
      <w:ins w:id="1099" w:author="Krajinovic Ivan (krajiiva)" w:date="2019-11-11T20:59:00Z">
        <w:del w:id="1100" w:author="Lars Müggler" w:date="2019-11-13T20:20:00Z">
          <w:r w:rsidR="00DD581D" w:rsidRPr="00704674" w:rsidDel="00F5608C">
            <w:rPr>
              <w:rFonts w:eastAsiaTheme="minorEastAsia"/>
              <w:rPrChange w:id="1101" w:author="Lars Müggler" w:date="2019-11-13T18:06:00Z">
                <w:rPr>
                  <w:rFonts w:eastAsiaTheme="minorEastAsia"/>
                  <w:lang w:val="en-US"/>
                </w:rPr>
              </w:rPrChange>
            </w:rPr>
            <w:br/>
          </w:r>
        </w:del>
      </w:ins>
      <m:oMathPara>
        <m:oMath>
          <m:sSub>
            <m:sSubPr>
              <m:ctrlPr>
                <w:ins w:id="1102" w:author="Krajinovic Ivan (krajiiva)" w:date="2019-11-11T21:00:00Z">
                  <w:del w:id="1103" w:author="Lars Müggler" w:date="2019-11-13T20:20:00Z">
                    <w:rPr>
                      <w:rFonts w:ascii="Cambria Math" w:hAnsi="Cambria Math"/>
                      <w:i/>
                    </w:rPr>
                  </w:del>
                </w:ins>
              </m:ctrlPr>
            </m:sSubPr>
            <m:e>
              <m:r>
                <w:ins w:id="1104" w:author="Krajinovic Ivan (krajiiva)" w:date="2019-11-11T21:00:00Z">
                  <w:del w:id="1105" w:author="Lars Müggler" w:date="2019-11-13T20:20:00Z">
                    <w:rPr>
                      <w:rFonts w:ascii="Cambria Math" w:hAnsi="Cambria Math"/>
                      <w:rPrChange w:id="1106" w:author="Lars Müggler" w:date="2019-11-13T18:06:00Z">
                        <w:rPr>
                          <w:rFonts w:ascii="Cambria Math" w:hAnsi="Cambria Math"/>
                          <w:lang w:val="en-US"/>
                        </w:rPr>
                      </w:rPrChange>
                    </w:rPr>
                    <m:t>R</m:t>
                  </w:del>
                </w:ins>
              </m:r>
            </m:e>
            <m:sub>
              <m:r>
                <w:ins w:id="1107" w:author="Krajinovic Ivan (krajiiva)" w:date="2019-11-11T21:00:00Z">
                  <w:del w:id="1108" w:author="Lars Müggler" w:date="2019-11-13T20:20:00Z">
                    <w:rPr>
                      <w:rFonts w:ascii="Cambria Math" w:hAnsi="Cambria Math"/>
                      <w:rPrChange w:id="1109" w:author="Lars Müggler" w:date="2019-11-13T18:06:00Z">
                        <w:rPr>
                          <w:rFonts w:ascii="Cambria Math" w:hAnsi="Cambria Math"/>
                          <w:lang w:val="en-US"/>
                        </w:rPr>
                      </w:rPrChange>
                    </w:rPr>
                    <m:t>GAIN</m:t>
                  </w:del>
                </w:ins>
              </m:r>
            </m:sub>
          </m:sSub>
          <m:r>
            <w:ins w:id="1110" w:author="Krajinovic Ivan (krajiiva)" w:date="2019-11-11T21:00:00Z">
              <w:del w:id="1111" w:author="Lars Müggler" w:date="2019-11-13T20:20:00Z">
                <w:rPr>
                  <w:rFonts w:ascii="Cambria Math" w:hAnsi="Cambria Math"/>
                  <w:rPrChange w:id="1112" w:author="Lars Müggler" w:date="2019-11-13T18:06:00Z">
                    <w:rPr>
                      <w:rFonts w:ascii="Cambria Math" w:hAnsi="Cambria Math"/>
                      <w:lang w:val="en-US"/>
                    </w:rPr>
                  </w:rPrChange>
                </w:rPr>
                <m:t>=</m:t>
              </w:del>
            </w:ins>
          </m:r>
          <m:f>
            <m:fPr>
              <m:ctrlPr>
                <w:ins w:id="1113" w:author="Krajinovic Ivan (krajiiva)" w:date="2019-11-11T21:00:00Z">
                  <w:del w:id="1114" w:author="Lars Müggler" w:date="2019-11-13T20:20:00Z">
                    <w:rPr>
                      <w:rFonts w:ascii="Cambria Math" w:hAnsi="Cambria Math"/>
                      <w:i/>
                    </w:rPr>
                  </w:del>
                </w:ins>
              </m:ctrlPr>
            </m:fPr>
            <m:num>
              <m:sSub>
                <m:sSubPr>
                  <m:ctrlPr>
                    <w:ins w:id="1115" w:author="Krajinovic Ivan (krajiiva)" w:date="2019-11-11T21:05:00Z">
                      <w:del w:id="1116" w:author="Lars Müggler" w:date="2019-11-13T20:20:00Z">
                        <w:rPr>
                          <w:rFonts w:ascii="Cambria Math" w:hAnsi="Cambria Math"/>
                          <w:i/>
                        </w:rPr>
                      </w:del>
                    </w:ins>
                  </m:ctrlPr>
                </m:sSubPr>
                <m:e>
                  <m:r>
                    <w:ins w:id="1117" w:author="Krajinovic Ivan (krajiiva)" w:date="2019-11-11T21:05:00Z">
                      <w:del w:id="1118" w:author="Lars Müggler" w:date="2019-11-13T20:20:00Z">
                        <w:rPr>
                          <w:rFonts w:ascii="Cambria Math" w:hAnsi="Cambria Math"/>
                          <w:rPrChange w:id="1119" w:author="Lars Müggler" w:date="2019-11-13T18:06:00Z">
                            <w:rPr>
                              <w:rFonts w:ascii="Cambria Math" w:hAnsi="Cambria Math"/>
                              <w:lang w:val="en-US"/>
                            </w:rPr>
                          </w:rPrChange>
                        </w:rPr>
                        <m:t>V</m:t>
                      </w:del>
                    </w:ins>
                  </m:r>
                </m:e>
                <m:sub>
                  <m:r>
                    <w:ins w:id="1120" w:author="Krajinovic Ivan (krajiiva)" w:date="2019-11-11T21:06:00Z">
                      <w:del w:id="1121" w:author="Lars Müggler" w:date="2019-11-13T20:20:00Z">
                        <w:rPr>
                          <w:rFonts w:ascii="Cambria Math" w:hAnsi="Cambria Math"/>
                          <w:rPrChange w:id="1122" w:author="Lars Müggler" w:date="2019-11-13T18:06:00Z">
                            <w:rPr>
                              <w:rFonts w:ascii="Cambria Math" w:hAnsi="Cambria Math"/>
                              <w:lang w:val="en-US"/>
                            </w:rPr>
                          </w:rPrChange>
                        </w:rPr>
                        <m:t>ADC</m:t>
                      </w:del>
                    </w:ins>
                  </m:r>
                </m:sub>
              </m:sSub>
            </m:num>
            <m:den>
              <m:sSub>
                <m:sSubPr>
                  <m:ctrlPr>
                    <w:ins w:id="1123" w:author="Krajinovic Ivan (krajiiva)" w:date="2019-11-11T21:05:00Z">
                      <w:del w:id="1124" w:author="Lars Müggler" w:date="2019-11-13T20:20:00Z">
                        <w:rPr>
                          <w:rFonts w:ascii="Cambria Math" w:hAnsi="Cambria Math"/>
                          <w:i/>
                        </w:rPr>
                      </w:del>
                    </w:ins>
                  </m:ctrlPr>
                </m:sSubPr>
                <m:e>
                  <m:r>
                    <w:ins w:id="1125" w:author="Krajinovic Ivan (krajiiva)" w:date="2019-11-11T21:05:00Z">
                      <w:del w:id="1126" w:author="Lars Müggler" w:date="2019-11-13T20:20:00Z">
                        <w:rPr>
                          <w:rFonts w:ascii="Cambria Math" w:hAnsi="Cambria Math"/>
                          <w:rPrChange w:id="1127" w:author="Lars Müggler" w:date="2019-11-13T18:06:00Z">
                            <w:rPr>
                              <w:rFonts w:ascii="Cambria Math" w:hAnsi="Cambria Math"/>
                              <w:lang w:val="en-US"/>
                            </w:rPr>
                          </w:rPrChange>
                        </w:rPr>
                        <m:t>I</m:t>
                      </w:del>
                    </w:ins>
                  </m:r>
                </m:e>
                <m:sub>
                  <m:r>
                    <w:ins w:id="1128" w:author="Krajinovic Ivan (krajiiva)" w:date="2019-11-11T21:05:00Z">
                      <w:del w:id="1129" w:author="Lars Müggler" w:date="2019-11-13T20:20:00Z">
                        <w:rPr>
                          <w:rFonts w:ascii="Cambria Math" w:hAnsi="Cambria Math"/>
                          <w:rPrChange w:id="1130" w:author="Lars Müggler" w:date="2019-11-13T18:06:00Z">
                            <w:rPr>
                              <w:rFonts w:ascii="Cambria Math" w:hAnsi="Cambria Math"/>
                              <w:lang w:val="en-US"/>
                            </w:rPr>
                          </w:rPrChange>
                        </w:rPr>
                        <m:t>OUT MAX</m:t>
                      </w:del>
                    </w:ins>
                  </m:r>
                </m:sub>
              </m:sSub>
            </m:den>
          </m:f>
          <m:r>
            <w:ins w:id="1131" w:author="Krajinovic Ivan (krajiiva)" w:date="2019-11-11T21:00:00Z">
              <w:del w:id="1132" w:author="Lars Müggler" w:date="2019-11-13T20:20:00Z">
                <w:rPr>
                  <w:rFonts w:ascii="Cambria Math" w:hAnsi="Cambria Math"/>
                  <w:rPrChange w:id="1133" w:author="Lars Müggler" w:date="2019-11-13T18:06:00Z">
                    <w:rPr>
                      <w:rFonts w:ascii="Cambria Math" w:hAnsi="Cambria Math"/>
                      <w:lang w:val="en-US"/>
                    </w:rPr>
                  </w:rPrChange>
                </w:rPr>
                <m:t>=</m:t>
              </w:del>
            </w:ins>
          </m:r>
          <m:f>
            <m:fPr>
              <m:ctrlPr>
                <w:ins w:id="1134" w:author="Krajinovic Ivan (krajiiva)" w:date="2019-11-11T21:06:00Z">
                  <w:del w:id="1135" w:author="Lars Müggler" w:date="2019-11-13T20:20:00Z">
                    <w:rPr>
                      <w:rFonts w:ascii="Cambria Math" w:hAnsi="Cambria Math"/>
                      <w:i/>
                    </w:rPr>
                  </w:del>
                </w:ins>
              </m:ctrlPr>
            </m:fPr>
            <m:num>
              <m:r>
                <w:ins w:id="1136" w:author="Krajinovic Ivan (krajiiva)" w:date="2019-11-11T21:06:00Z">
                  <w:del w:id="1137" w:author="Lars Müggler" w:date="2019-11-13T20:20:00Z">
                    <w:rPr>
                      <w:rFonts w:ascii="Cambria Math" w:hAnsi="Cambria Math"/>
                      <w:rPrChange w:id="1138" w:author="Lars Müggler" w:date="2019-11-13T18:06:00Z">
                        <w:rPr>
                          <w:rFonts w:ascii="Cambria Math" w:hAnsi="Cambria Math"/>
                          <w:lang w:val="en-US"/>
                        </w:rPr>
                      </w:rPrChange>
                    </w:rPr>
                    <m:t>2V</m:t>
                  </w:del>
                </w:ins>
              </m:r>
            </m:num>
            <m:den>
              <m:r>
                <w:ins w:id="1139" w:author="Krajinovic Ivan (krajiiva)" w:date="2019-11-11T21:06:00Z">
                  <w:del w:id="1140" w:author="Lars Müggler" w:date="2019-11-13T20:20:00Z">
                    <w:rPr>
                      <w:rFonts w:ascii="Cambria Math" w:hAnsi="Cambria Math"/>
                      <w:rPrChange w:id="1141" w:author="Lars Müggler" w:date="2019-11-13T18:06:00Z">
                        <w:rPr>
                          <w:rFonts w:ascii="Cambria Math" w:hAnsi="Cambria Math"/>
                          <w:lang w:val="en-US"/>
                        </w:rPr>
                      </w:rPrChange>
                    </w:rPr>
                    <m:t>0.004∙0.350</m:t>
                  </w:del>
                </w:ins>
              </m:r>
              <m:r>
                <w:ins w:id="1142" w:author="Krajinovic Ivan (krajiiva)" w:date="2019-11-11T21:07:00Z">
                  <w:del w:id="1143" w:author="Lars Müggler" w:date="2019-11-13T20:20:00Z">
                    <w:rPr>
                      <w:rFonts w:ascii="Cambria Math" w:hAnsi="Cambria Math"/>
                      <w:rPrChange w:id="1144" w:author="Lars Müggler" w:date="2019-11-13T18:06:00Z">
                        <w:rPr>
                          <w:rFonts w:ascii="Cambria Math" w:hAnsi="Cambria Math"/>
                          <w:lang w:val="en-US"/>
                        </w:rPr>
                      </w:rPrChange>
                    </w:rPr>
                    <m:t>A</m:t>
                  </w:del>
                </w:ins>
              </m:r>
              <m:r>
                <w:ins w:id="1145" w:author="Krajinovic Ivan (krajiiva)" w:date="2019-11-11T21:06:00Z">
                  <w:del w:id="1146" w:author="Lars Müggler" w:date="2019-11-13T20:20:00Z">
                    <w:rPr>
                      <w:rFonts w:ascii="Cambria Math" w:hAnsi="Cambria Math"/>
                      <w:rPrChange w:id="1147" w:author="Lars Müggler" w:date="2019-11-13T18:06:00Z">
                        <w:rPr>
                          <w:rFonts w:ascii="Cambria Math" w:hAnsi="Cambria Math"/>
                          <w:lang w:val="en-US"/>
                        </w:rPr>
                      </w:rPrChange>
                    </w:rPr>
                    <m:t xml:space="preserve"> </m:t>
                  </w:del>
                </w:ins>
              </m:r>
            </m:den>
          </m:f>
          <m:r>
            <w:ins w:id="1148" w:author="Krajinovic Ivan (krajiiva)" w:date="2019-11-11T21:07:00Z">
              <w:del w:id="1149" w:author="Lars Müggler" w:date="2019-11-13T20:20:00Z">
                <w:rPr>
                  <w:rFonts w:ascii="Cambria Math" w:hAnsi="Cambria Math"/>
                  <w:rPrChange w:id="1150" w:author="Lars Müggler" w:date="2019-11-13T18:06:00Z">
                    <w:rPr>
                      <w:rFonts w:ascii="Cambria Math" w:hAnsi="Cambria Math"/>
                      <w:lang w:val="en-US"/>
                    </w:rPr>
                  </w:rPrChange>
                </w:rPr>
                <m:t>=1428.6</m:t>
              </w:del>
            </w:ins>
          </m:r>
          <m:r>
            <w:ins w:id="1151" w:author="Krajinovic Ivan (krajiiva)" w:date="2019-11-11T21:09:00Z">
              <w:del w:id="1152" w:author="Lars Müggler" w:date="2019-11-13T20:20:00Z">
                <w:rPr>
                  <w:rFonts w:ascii="Cambria Math" w:hAnsi="Cambria Math"/>
                  <w:rPrChange w:id="1153" w:author="Lars Müggler" w:date="2019-11-13T18:06:00Z">
                    <w:rPr>
                      <w:rFonts w:ascii="Cambria Math" w:hAnsi="Cambria Math"/>
                      <w:lang w:val="en-US"/>
                    </w:rPr>
                  </w:rPrChange>
                </w:rPr>
                <m:t>Ω</m:t>
              </w:del>
            </w:ins>
          </m:r>
          <m:r>
            <w:ins w:id="1154" w:author="Krajinovic Ivan (krajiiva)" w:date="2019-11-11T21:08:00Z">
              <w:del w:id="1155" w:author="Lars Müggler" w:date="2019-11-13T20:20:00Z">
                <w:rPr>
                  <w:rFonts w:ascii="Cambria Math" w:hAnsi="Cambria Math"/>
                  <w:rPrChange w:id="1156" w:author="Lars Müggler" w:date="2019-11-13T18:06:00Z">
                    <w:rPr>
                      <w:rFonts w:ascii="Cambria Math" w:hAnsi="Cambria Math"/>
                      <w:lang w:val="en-US"/>
                    </w:rPr>
                  </w:rPrChange>
                </w:rPr>
                <m:t>→</m:t>
              </w:del>
            </w:ins>
          </m:r>
          <m:sSub>
            <m:sSubPr>
              <m:ctrlPr>
                <w:ins w:id="1157" w:author="Krajinovic Ivan (krajiiva)" w:date="2019-11-11T21:08:00Z">
                  <w:del w:id="1158" w:author="Lars Müggler" w:date="2019-11-13T20:20:00Z">
                    <w:rPr>
                      <w:rFonts w:ascii="Cambria Math" w:hAnsi="Cambria Math"/>
                      <w:i/>
                    </w:rPr>
                  </w:del>
                </w:ins>
              </m:ctrlPr>
            </m:sSubPr>
            <m:e>
              <m:r>
                <w:ins w:id="1159" w:author="Krajinovic Ivan (krajiiva)" w:date="2019-11-11T21:08:00Z">
                  <w:del w:id="1160" w:author="Lars Müggler" w:date="2019-11-13T20:20:00Z">
                    <w:rPr>
                      <w:rFonts w:ascii="Cambria Math" w:hAnsi="Cambria Math"/>
                      <w:rPrChange w:id="1161" w:author="Lars Müggler" w:date="2019-11-13T18:06:00Z">
                        <w:rPr>
                          <w:rFonts w:ascii="Cambria Math" w:hAnsi="Cambria Math"/>
                          <w:lang w:val="en-US"/>
                        </w:rPr>
                      </w:rPrChange>
                    </w:rPr>
                    <m:t>R</m:t>
                  </w:del>
                </w:ins>
              </m:r>
            </m:e>
            <m:sub>
              <m:r>
                <w:ins w:id="1162" w:author="Krajinovic Ivan (krajiiva)" w:date="2019-11-11T21:08:00Z">
                  <w:del w:id="1163" w:author="Lars Müggler" w:date="2019-11-13T20:20:00Z">
                    <w:rPr>
                      <w:rFonts w:ascii="Cambria Math" w:hAnsi="Cambria Math"/>
                      <w:rPrChange w:id="1164" w:author="Lars Müggler" w:date="2019-11-13T18:06:00Z">
                        <w:rPr>
                          <w:rFonts w:ascii="Cambria Math" w:hAnsi="Cambria Math"/>
                          <w:lang w:val="en-US"/>
                        </w:rPr>
                      </w:rPrChange>
                    </w:rPr>
                    <m:t>GAIN</m:t>
                  </w:del>
                </w:ins>
              </m:r>
            </m:sub>
          </m:sSub>
          <m:r>
            <w:ins w:id="1165" w:author="Krajinovic Ivan (krajiiva)" w:date="2019-11-11T21:08:00Z">
              <w:del w:id="1166" w:author="Lars Müggler" w:date="2019-11-13T20:20:00Z">
                <w:rPr>
                  <w:rFonts w:ascii="Cambria Math" w:hAnsi="Cambria Math"/>
                  <w:rPrChange w:id="1167" w:author="Lars Müggler" w:date="2019-11-13T18:06:00Z">
                    <w:rPr>
                      <w:rFonts w:ascii="Cambria Math" w:hAnsi="Cambria Math"/>
                      <w:lang w:val="en-US"/>
                    </w:rPr>
                  </w:rPrChange>
                </w:rPr>
                <m:t>=1.47kΩ</m:t>
              </w:del>
            </w:ins>
          </m:r>
        </m:oMath>
      </m:oMathPara>
      <w:bookmarkStart w:id="1168" w:name="_Toc24571707"/>
      <w:bookmarkStart w:id="1169" w:name="_Toc24573873"/>
      <w:bookmarkStart w:id="1170" w:name="_Toc24573923"/>
      <w:bookmarkEnd w:id="1168"/>
      <w:bookmarkEnd w:id="1169"/>
      <w:bookmarkEnd w:id="1170"/>
    </w:p>
    <w:p w14:paraId="3933F9BB" w14:textId="2BD6075F" w:rsidR="00334304" w:rsidRPr="00704674" w:rsidDel="00F5608C" w:rsidRDefault="00B43171">
      <w:pPr>
        <w:jc w:val="both"/>
        <w:rPr>
          <w:ins w:id="1171" w:author="Krajinovic Ivan (krajiiva)" w:date="2019-11-11T20:49:00Z"/>
          <w:del w:id="1172" w:author="Lars Müggler" w:date="2019-11-13T20:20:00Z"/>
          <w:rFonts w:eastAsiaTheme="minorEastAsia"/>
          <w:rPrChange w:id="1173" w:author="Lars Müggler" w:date="2019-11-13T18:06:00Z">
            <w:rPr>
              <w:ins w:id="1174" w:author="Krajinovic Ivan (krajiiva)" w:date="2019-11-11T20:49:00Z"/>
              <w:del w:id="1175" w:author="Lars Müggler" w:date="2019-11-13T20:20:00Z"/>
              <w:rFonts w:eastAsiaTheme="minorEastAsia"/>
              <w:lang w:val="en-US"/>
            </w:rPr>
          </w:rPrChange>
        </w:rPr>
        <w:pPrChange w:id="1176" w:author="Lars Müggler" w:date="2019-11-13T18:07:00Z">
          <w:pPr/>
        </w:pPrChange>
      </w:pPr>
      <w:ins w:id="1177" w:author="Krajinovic Ivan (krajiiva)" w:date="2019-11-11T21:11:00Z">
        <w:del w:id="1178" w:author="Lars Müggler" w:date="2019-11-13T20:20:00Z">
          <w:r w:rsidRPr="00704674" w:rsidDel="00F5608C">
            <w:rPr>
              <w:rFonts w:eastAsiaTheme="minorEastAsia"/>
              <w:rPrChange w:id="1179" w:author="Lars Müggler" w:date="2019-11-13T18:06:00Z">
                <w:rPr>
                  <w:rFonts w:eastAsiaTheme="minorEastAsia"/>
                  <w:lang w:val="en-US"/>
                </w:rPr>
              </w:rPrChange>
            </w:rPr>
            <w:delText>The resulting resistance value is 1.47k</w:delText>
          </w:r>
          <m:oMath>
            <m:r>
              <w:rPr>
                <w:rFonts w:ascii="Cambria Math" w:hAnsi="Cambria Math"/>
                <w:rPrChange w:id="1180" w:author="Lars Müggler" w:date="2019-11-13T18:06:00Z">
                  <w:rPr>
                    <w:rFonts w:ascii="Cambria Math" w:hAnsi="Cambria Math"/>
                    <w:lang w:val="en-US"/>
                  </w:rPr>
                </w:rPrChange>
              </w:rPr>
              <m:t>Ω</m:t>
            </m:r>
          </m:oMath>
          <w:r w:rsidRPr="00704674" w:rsidDel="00F5608C">
            <w:rPr>
              <w:rFonts w:eastAsiaTheme="minorEastAsia"/>
              <w:rPrChange w:id="1181" w:author="Lars Müggler" w:date="2019-11-13T18:06:00Z">
                <w:rPr>
                  <w:rFonts w:eastAsiaTheme="minorEastAsia"/>
                  <w:lang w:val="en-US"/>
                </w:rPr>
              </w:rPrChange>
            </w:rPr>
            <w:delText>.</w:delText>
          </w:r>
        </w:del>
      </w:ins>
      <w:bookmarkStart w:id="1182" w:name="_Toc24571708"/>
      <w:bookmarkStart w:id="1183" w:name="_Toc24573874"/>
      <w:bookmarkStart w:id="1184" w:name="_Toc24573924"/>
      <w:bookmarkEnd w:id="1182"/>
      <w:bookmarkEnd w:id="1183"/>
      <w:bookmarkEnd w:id="1184"/>
    </w:p>
    <w:p w14:paraId="74B3D1A3" w14:textId="404123E9" w:rsidR="00CC11F1" w:rsidRPr="00704674" w:rsidDel="00334304" w:rsidRDefault="00CC11F1">
      <w:pPr>
        <w:rPr>
          <w:del w:id="1185" w:author="Krajinovic Ivan (krajiiva)" w:date="2019-11-11T20:52:00Z"/>
          <w:rPrChange w:id="1186" w:author="Lars Müggler" w:date="2019-11-13T18:06:00Z">
            <w:rPr>
              <w:del w:id="1187" w:author="Krajinovic Ivan (krajiiva)" w:date="2019-11-11T20:52:00Z"/>
              <w:lang w:val="en-US"/>
            </w:rPr>
          </w:rPrChange>
        </w:rPr>
      </w:pPr>
      <w:bookmarkStart w:id="1188" w:name="_Toc24560848"/>
      <w:bookmarkStart w:id="1189" w:name="_Toc24571709"/>
      <w:bookmarkStart w:id="1190" w:name="_Toc24573875"/>
      <w:bookmarkStart w:id="1191" w:name="_Toc24573925"/>
      <w:bookmarkEnd w:id="1188"/>
      <w:bookmarkEnd w:id="1189"/>
      <w:bookmarkEnd w:id="1190"/>
      <w:bookmarkEnd w:id="1191"/>
    </w:p>
    <w:p w14:paraId="581F0799" w14:textId="77777777" w:rsidR="006F24C0" w:rsidRPr="00704674" w:rsidRDefault="006F24C0" w:rsidP="003D0A79">
      <w:pPr>
        <w:pStyle w:val="berschrift1"/>
        <w:numPr>
          <w:ilvl w:val="0"/>
          <w:numId w:val="13"/>
        </w:numPr>
      </w:pPr>
      <w:bookmarkStart w:id="1192" w:name="_Toc24573926"/>
      <w:r w:rsidRPr="00704674">
        <w:t>Hardware development</w:t>
      </w:r>
      <w:bookmarkEnd w:id="1192"/>
    </w:p>
    <w:p w14:paraId="39736501" w14:textId="629EB233" w:rsidR="00737CD3" w:rsidRDefault="007911D6" w:rsidP="002E2E1C">
      <w:pPr>
        <w:pStyle w:val="berschrift2"/>
        <w:numPr>
          <w:ilvl w:val="1"/>
          <w:numId w:val="13"/>
        </w:numPr>
        <w:rPr>
          <w:ins w:id="1193" w:author="Lars Müggler" w:date="2019-11-13T20:19:00Z"/>
        </w:rPr>
      </w:pPr>
      <w:r w:rsidRPr="00704674">
        <w:t xml:space="preserve"> </w:t>
      </w:r>
      <w:bookmarkStart w:id="1194" w:name="_Toc24573927"/>
      <w:r w:rsidR="0068719B" w:rsidRPr="00704674">
        <w:t>Solution</w:t>
      </w:r>
      <w:r w:rsidR="00737CD3" w:rsidRPr="00704674">
        <w:t xml:space="preserve"> 0</w:t>
      </w:r>
      <w:ins w:id="1195" w:author="Lars Müggler" w:date="2019-11-13T21:00:00Z">
        <w:r w:rsidR="00B35527">
          <w:t>/1</w:t>
        </w:r>
      </w:ins>
      <w:bookmarkEnd w:id="1194"/>
    </w:p>
    <w:p w14:paraId="5468DC49" w14:textId="62CBB246" w:rsidR="00F5608C" w:rsidRPr="00F5608C" w:rsidDel="00667E3D" w:rsidRDefault="00F5608C">
      <w:pPr>
        <w:jc w:val="both"/>
        <w:rPr>
          <w:ins w:id="1196" w:author="Lars Müggler" w:date="2019-11-13T20:19:00Z"/>
          <w:del w:id="1197" w:author="Krajinovic Ivan (krajiiva)" w:date="2019-11-13T20:53:00Z"/>
          <w:color w:val="FF0000"/>
          <w:rPrChange w:id="1198" w:author="Lars Müggler" w:date="2019-11-13T20:19:00Z">
            <w:rPr>
              <w:ins w:id="1199" w:author="Lars Müggler" w:date="2019-11-13T20:19:00Z"/>
              <w:del w:id="1200" w:author="Krajinovic Ivan (krajiiva)" w:date="2019-11-13T20:53:00Z"/>
            </w:rPr>
          </w:rPrChange>
        </w:rPr>
        <w:pPrChange w:id="1201" w:author="Lars Müggler" w:date="2019-11-13T20:19:00Z">
          <w:pPr>
            <w:pStyle w:val="Listenabsatz"/>
            <w:numPr>
              <w:numId w:val="13"/>
            </w:numPr>
            <w:ind w:left="360" w:hanging="360"/>
            <w:jc w:val="both"/>
          </w:pPr>
        </w:pPrChange>
      </w:pPr>
      <w:ins w:id="1202" w:author="Lars Müggler" w:date="2019-11-13T20:19:00Z">
        <w:del w:id="1203" w:author="Krajinovic Ivan (krajiiva)" w:date="2019-11-13T20:53:00Z">
          <w:r w:rsidRPr="00F5608C" w:rsidDel="00667E3D">
            <w:rPr>
              <w:color w:val="FF0000"/>
              <w:rPrChange w:id="1204" w:author="Lars Müggler" w:date="2019-11-13T20:19:00Z">
                <w:rPr/>
              </w:rPrChange>
            </w:rPr>
            <w:delText xml:space="preserve">The brightness of an LED is exponentially proportional to the intensity of the current which  go throw it. That makes it hard to make a linear control of the brightness controlling the intensity throw the LED. </w:delText>
          </w:r>
        </w:del>
      </w:ins>
    </w:p>
    <w:p w14:paraId="55D7B7B5" w14:textId="61DB26EE" w:rsidR="00F5608C" w:rsidRPr="00704674" w:rsidDel="007A4D43" w:rsidRDefault="00F5608C">
      <w:pPr>
        <w:jc w:val="both"/>
        <w:rPr>
          <w:ins w:id="1205" w:author="Lars Müggler" w:date="2019-11-13T20:19:00Z"/>
          <w:del w:id="1206" w:author="Krajinovic Ivan (krajiiva)" w:date="2019-11-13T20:55:00Z"/>
        </w:rPr>
        <w:pPrChange w:id="1207" w:author="Lars Müggler" w:date="2019-11-13T20:19:00Z">
          <w:pPr>
            <w:pStyle w:val="Listenabsatz"/>
            <w:numPr>
              <w:numId w:val="13"/>
            </w:numPr>
            <w:ind w:left="360" w:hanging="360"/>
            <w:jc w:val="both"/>
          </w:pPr>
        </w:pPrChange>
      </w:pPr>
      <w:ins w:id="1208" w:author="Lars Müggler" w:date="2019-11-13T20:19:00Z">
        <w:r w:rsidRPr="00704674">
          <w:t xml:space="preserve">This </w:t>
        </w:r>
      </w:ins>
      <w:ins w:id="1209" w:author="Krajinovic Ivan (krajiiva)" w:date="2019-11-13T20:54:00Z">
        <w:r w:rsidR="007A4D43">
          <w:t>s</w:t>
        </w:r>
      </w:ins>
      <w:ins w:id="1210" w:author="Lars Müggler" w:date="2019-11-13T20:19:00Z">
        <w:del w:id="1211" w:author="Krajinovic Ivan (krajiiva)" w:date="2019-11-13T20:54:00Z">
          <w:r w:rsidRPr="00704674" w:rsidDel="007A4D43">
            <w:delText>S</w:delText>
          </w:r>
        </w:del>
        <w:r w:rsidRPr="00704674">
          <w:t xml:space="preserve">olution </w:t>
        </w:r>
      </w:ins>
      <w:ins w:id="1212" w:author="Krajinovic Ivan (krajiiva)" w:date="2019-11-13T20:55:00Z">
        <w:r w:rsidR="007A4D43">
          <w:t xml:space="preserve">operates </w:t>
        </w:r>
      </w:ins>
      <w:ins w:id="1213" w:author="Lars Müggler" w:date="2019-11-13T20:19:00Z">
        <w:del w:id="1214" w:author="Krajinovic Ivan (krajiiva)" w:date="2019-11-13T20:55:00Z">
          <w:r w:rsidRPr="00704674" w:rsidDel="007A4D43">
            <w:delText>solves th</w:delText>
          </w:r>
        </w:del>
        <w:del w:id="1215" w:author="Krajinovic Ivan (krajiiva)" w:date="2019-11-13T20:54:00Z">
          <w:r w:rsidRPr="00704674" w:rsidDel="007A4D43">
            <w:delText>is</w:delText>
          </w:r>
        </w:del>
        <w:del w:id="1216" w:author="Krajinovic Ivan (krajiiva)" w:date="2019-11-13T20:55:00Z">
          <w:r w:rsidRPr="00704674" w:rsidDel="007A4D43">
            <w:delText xml:space="preserve"> problem </w:delText>
          </w:r>
        </w:del>
        <w:r w:rsidRPr="00704674">
          <w:t xml:space="preserve">with </w:t>
        </w:r>
      </w:ins>
      <w:ins w:id="1217" w:author="Krajinovic Ivan (krajiiva)" w:date="2019-11-13T20:55:00Z">
        <w:r w:rsidR="007A4D43">
          <w:t>the</w:t>
        </w:r>
      </w:ins>
      <w:ins w:id="1218" w:author="Lars Müggler" w:date="2019-11-13T20:19:00Z">
        <w:del w:id="1219" w:author="Krajinovic Ivan (krajiiva)" w:date="2019-11-13T20:55:00Z">
          <w:r w:rsidRPr="00704674" w:rsidDel="007A4D43">
            <w:delText>an</w:delText>
          </w:r>
        </w:del>
        <w:r w:rsidRPr="00704674">
          <w:t xml:space="preserve"> integrated circuit ZXLD1350.</w:t>
        </w:r>
      </w:ins>
    </w:p>
    <w:p w14:paraId="4FAF76C4" w14:textId="1710C5C4" w:rsidR="00F5608C" w:rsidRPr="00704674" w:rsidRDefault="007A4D43">
      <w:pPr>
        <w:jc w:val="both"/>
        <w:rPr>
          <w:ins w:id="1220" w:author="Lars Müggler" w:date="2019-11-13T20:19:00Z"/>
        </w:rPr>
        <w:pPrChange w:id="1221" w:author="Lars Müggler" w:date="2019-11-13T20:19:00Z">
          <w:pPr>
            <w:pStyle w:val="Listenabsatz"/>
            <w:numPr>
              <w:numId w:val="13"/>
            </w:numPr>
            <w:ind w:left="360" w:hanging="360"/>
            <w:jc w:val="both"/>
          </w:pPr>
        </w:pPrChange>
      </w:pPr>
      <w:ins w:id="1222" w:author="Krajinovic Ivan (krajiiva)" w:date="2019-11-13T20:55:00Z">
        <w:r>
          <w:t xml:space="preserve"> </w:t>
        </w:r>
      </w:ins>
      <w:ins w:id="1223" w:author="Lars Müggler" w:date="2019-11-13T20:19:00Z">
        <w:r w:rsidR="00F5608C" w:rsidRPr="00704674">
          <w:t xml:space="preserve">This component offers </w:t>
        </w:r>
      </w:ins>
      <w:ins w:id="1224" w:author="Lars Müggler" w:date="2019-11-13T21:01:00Z">
        <w:r w:rsidR="00B35527">
          <w:t>three</w:t>
        </w:r>
      </w:ins>
      <w:ins w:id="1225" w:author="Lars Müggler" w:date="2019-11-13T20:19:00Z">
        <w:r w:rsidR="00F5608C" w:rsidRPr="00704674">
          <w:t xml:space="preserve"> different operating modes. In the first operation mode, the output current gets adjusted by an external DC voltage level at the ADJ input. The current can be configured from 25</w:t>
        </w:r>
      </w:ins>
      <w:ins w:id="1226" w:author="Lars Müggler" w:date="2019-11-13T21:01:00Z">
        <w:r w:rsidR="00B35527">
          <w:t> </w:t>
        </w:r>
      </w:ins>
      <w:ins w:id="1227" w:author="Lars Müggler" w:date="2019-11-13T20:19:00Z">
        <w:r w:rsidR="00F5608C" w:rsidRPr="00704674">
          <w:t>% to 200</w:t>
        </w:r>
      </w:ins>
      <w:ins w:id="1228" w:author="Lars Müggler" w:date="2019-11-13T21:01:00Z">
        <w:r w:rsidR="00B35527">
          <w:t> </w:t>
        </w:r>
      </w:ins>
      <w:ins w:id="1229" w:author="Lars Müggler" w:date="2019-11-13T20:19:00Z">
        <w:r w:rsidR="00F5608C" w:rsidRPr="00704674">
          <w:t>% (0.3</w:t>
        </w:r>
      </w:ins>
      <w:ins w:id="1230" w:author="Lars Müggler" w:date="2019-11-13T21:01:00Z">
        <w:r w:rsidR="00B35527">
          <w:t> </w:t>
        </w:r>
      </w:ins>
      <w:ins w:id="1231" w:author="Lars Müggler" w:date="2019-11-13T20:19:00Z">
        <w:r w:rsidR="00F5608C" w:rsidRPr="00704674">
          <w:t>V-2.</w:t>
        </w:r>
        <w:r w:rsidR="00F5608C" w:rsidRPr="00B35527">
          <w:t>5</w:t>
        </w:r>
      </w:ins>
      <w:ins w:id="1232" w:author="Lars Müggler" w:date="2019-11-13T21:01:00Z">
        <w:r w:rsidR="00B35527">
          <w:t> </w:t>
        </w:r>
      </w:ins>
      <w:ins w:id="1233" w:author="Lars Müggler" w:date="2019-11-13T20:19:00Z">
        <w:r w:rsidR="00F5608C" w:rsidRPr="00B35527">
          <w:t>V</w:t>
        </w:r>
        <w:r w:rsidR="00F5608C" w:rsidRPr="00704674">
          <w:t>). The other possibility is to adjust the output current by the duty cycle of a PWM</w:t>
        </w:r>
      </w:ins>
      <w:ins w:id="1234" w:author="Lars Müggler" w:date="2019-11-13T20:59:00Z">
        <w:r w:rsidR="00B35527">
          <w:t xml:space="preserve"> s</w:t>
        </w:r>
      </w:ins>
      <w:ins w:id="1235" w:author="Lars Müggler" w:date="2019-11-13T20:19:00Z">
        <w:r w:rsidR="00F5608C" w:rsidRPr="00704674">
          <w:t xml:space="preserve">ignal at the ADJ input. If you decide to control the current with a PWM </w:t>
        </w:r>
      </w:ins>
      <w:ins w:id="1236" w:author="Lars Müggler" w:date="2019-11-13T20:59:00Z">
        <w:r w:rsidR="00B35527">
          <w:t>s</w:t>
        </w:r>
        <w:r w:rsidR="00B35527" w:rsidRPr="00704674">
          <w:t>ignal,</w:t>
        </w:r>
      </w:ins>
      <w:ins w:id="1237" w:author="Lars Müggler" w:date="2019-11-13T20:19:00Z">
        <w:r w:rsidR="00F5608C" w:rsidRPr="00704674">
          <w:t xml:space="preserve"> then you have </w:t>
        </w:r>
      </w:ins>
      <w:ins w:id="1238" w:author="Lars Müggler" w:date="2019-11-13T21:00:00Z">
        <w:r w:rsidR="00B35527">
          <w:t xml:space="preserve">to </w:t>
        </w:r>
      </w:ins>
      <w:ins w:id="1239" w:author="Lars Müggler" w:date="2019-11-13T20:19:00Z">
        <w:r w:rsidR="00F5608C" w:rsidRPr="00704674">
          <w:t>decide again between two further operation modes.</w:t>
        </w:r>
      </w:ins>
      <w:ins w:id="1240" w:author="Lars Müggler" w:date="2019-11-13T20:59:00Z">
        <w:r w:rsidR="00B35527">
          <w:t xml:space="preserve"> </w:t>
        </w:r>
      </w:ins>
      <w:ins w:id="1241" w:author="Lars Müggler" w:date="2019-11-13T20:19:00Z">
        <w:r w:rsidR="00F5608C" w:rsidRPr="00704674">
          <w:t>In the high frequency mode (</w:t>
        </w:r>
      </w:ins>
      <w:ins w:id="1242" w:author="Lars Müggler" w:date="2019-11-13T21:02:00Z">
        <w:r w:rsidR="00B35527" w:rsidRPr="00704674">
          <w:t>f</w:t>
        </w:r>
        <w:r w:rsidR="00B35527">
          <w:t>&gt;1</w:t>
        </w:r>
        <w:r w:rsidR="00B35527" w:rsidRPr="00704674">
          <w:t>0</w:t>
        </w:r>
        <w:r w:rsidR="00B35527">
          <w:t> k</w:t>
        </w:r>
        <w:r w:rsidR="00B35527" w:rsidRPr="00704674">
          <w:t>Hz</w:t>
        </w:r>
      </w:ins>
      <w:ins w:id="1243" w:author="Lars Müggler" w:date="2019-11-13T20:19:00Z">
        <w:r w:rsidR="00F5608C" w:rsidRPr="00704674">
          <w:t>) the current can be adjusted from 25</w:t>
        </w:r>
      </w:ins>
      <w:ins w:id="1244" w:author="Lars Müggler" w:date="2019-11-13T21:01:00Z">
        <w:r w:rsidR="00B35527">
          <w:t> </w:t>
        </w:r>
      </w:ins>
      <w:ins w:id="1245" w:author="Lars Müggler" w:date="2019-11-13T20:19:00Z">
        <w:r w:rsidR="00F5608C" w:rsidRPr="00704674">
          <w:t>% to 100</w:t>
        </w:r>
      </w:ins>
      <w:ins w:id="1246" w:author="Lars Müggler" w:date="2019-11-13T21:02:00Z">
        <w:r w:rsidR="00B35527">
          <w:t> </w:t>
        </w:r>
      </w:ins>
      <w:ins w:id="1247" w:author="Lars Müggler" w:date="2019-11-13T20:19:00Z">
        <w:r w:rsidR="00F5608C" w:rsidRPr="00704674">
          <w:t>%. In the low frequency mode (f&lt;</w:t>
        </w:r>
      </w:ins>
      <w:ins w:id="1248" w:author="Lars Müggler" w:date="2019-11-13T21:02:00Z">
        <w:r w:rsidR="00B35527">
          <w:t> </w:t>
        </w:r>
      </w:ins>
      <w:ins w:id="1249" w:author="Lars Müggler" w:date="2019-11-13T20:19:00Z">
        <w:r w:rsidR="00F5608C" w:rsidRPr="00704674">
          <w:t>400Hz) the current can be configured from 1</w:t>
        </w:r>
      </w:ins>
      <w:ins w:id="1250" w:author="Lars Müggler" w:date="2019-11-13T21:02:00Z">
        <w:r w:rsidR="00B35527">
          <w:t> </w:t>
        </w:r>
      </w:ins>
      <w:ins w:id="1251" w:author="Lars Müggler" w:date="2019-11-13T20:19:00Z">
        <w:r w:rsidR="00F5608C" w:rsidRPr="00704674">
          <w:t>% to 100</w:t>
        </w:r>
      </w:ins>
      <w:ins w:id="1252" w:author="Lars Müggler" w:date="2019-11-13T21:02:00Z">
        <w:r w:rsidR="00B35527">
          <w:t> </w:t>
        </w:r>
      </w:ins>
      <w:ins w:id="1253" w:author="Lars Müggler" w:date="2019-11-13T20:19:00Z">
        <w:r w:rsidR="00F5608C" w:rsidRPr="00704674">
          <w:t>%. Because we wanted to use whole the possible scope, we decided to operate the ZXLD1350 in low frequency mode.</w:t>
        </w:r>
      </w:ins>
    </w:p>
    <w:p w14:paraId="196C1925" w14:textId="654B2B4E" w:rsidR="00F5608C" w:rsidRPr="00704674" w:rsidRDefault="00F5608C">
      <w:pPr>
        <w:jc w:val="both"/>
        <w:rPr>
          <w:ins w:id="1254" w:author="Lars Müggler" w:date="2019-11-13T20:19:00Z"/>
        </w:rPr>
        <w:pPrChange w:id="1255" w:author="Lars Müggler" w:date="2019-11-13T20:19:00Z">
          <w:pPr>
            <w:pStyle w:val="Listenabsatz"/>
            <w:numPr>
              <w:numId w:val="13"/>
            </w:numPr>
            <w:ind w:left="360" w:hanging="360"/>
            <w:jc w:val="both"/>
          </w:pPr>
        </w:pPrChange>
      </w:pPr>
      <w:ins w:id="1256" w:author="Lars Müggler" w:date="2019-11-13T20:19:00Z">
        <w:r w:rsidRPr="00704674">
          <w:t xml:space="preserve">The relationships between the duty cycle </w:t>
        </w:r>
        <m:oMath>
          <m:r>
            <w:rPr>
              <w:rFonts w:ascii="Cambria Math" w:hAnsi="Cambria Math"/>
              <w:rPrChange w:id="1257" w:author="Lars Müggler" w:date="2019-11-13T21:03:00Z">
                <w:rPr>
                  <w:rFonts w:ascii="Cambria Math" w:hAnsi="Cambria Math"/>
                </w:rPr>
              </w:rPrChange>
            </w:rPr>
            <m:t>D</m:t>
          </m:r>
        </m:oMath>
        <w:r w:rsidRPr="00704674">
          <w:t xml:space="preserve"> and the output current are quite simple.</w:t>
        </w:r>
      </w:ins>
    </w:p>
    <w:p w14:paraId="630D4F0C" w14:textId="77777777" w:rsidR="00F5608C" w:rsidRPr="00F5608C" w:rsidRDefault="005517F0">
      <w:pPr>
        <w:jc w:val="both"/>
        <w:rPr>
          <w:ins w:id="1258" w:author="Lars Müggler" w:date="2019-11-13T20:19:00Z"/>
          <w:rFonts w:eastAsiaTheme="minorEastAsia"/>
        </w:rPr>
        <w:pPrChange w:id="1259" w:author="Lars Müggler" w:date="2019-11-13T20:19:00Z">
          <w:pPr>
            <w:pStyle w:val="Listenabsatz"/>
            <w:numPr>
              <w:numId w:val="13"/>
            </w:numPr>
            <w:ind w:left="360" w:hanging="360"/>
            <w:jc w:val="both"/>
          </w:pPr>
        </w:pPrChange>
      </w:pPr>
      <m:oMathPara>
        <m:oMath>
          <m:sSub>
            <m:sSubPr>
              <m:ctrlPr>
                <w:ins w:id="1260" w:author="Lars Müggler" w:date="2019-11-13T20:19:00Z">
                  <w:rPr>
                    <w:rFonts w:ascii="Cambria Math" w:hAnsi="Cambria Math"/>
                    <w:i/>
                  </w:rPr>
                </w:ins>
              </m:ctrlPr>
            </m:sSubPr>
            <m:e>
              <m:r>
                <w:ins w:id="1261" w:author="Lars Müggler" w:date="2019-11-13T20:19:00Z">
                  <w:rPr>
                    <w:rFonts w:ascii="Cambria Math" w:hAnsi="Cambria Math"/>
                    <w:rPrChange w:id="1262" w:author="Lars Müggler" w:date="2019-11-13T20:19:00Z">
                      <w:rPr/>
                    </w:rPrChange>
                  </w:rPr>
                  <m:t>I</m:t>
                </w:ins>
              </m:r>
            </m:e>
            <m:sub>
              <m:r>
                <w:ins w:id="1263" w:author="Lars Müggler" w:date="2019-11-13T20:19:00Z">
                  <w:rPr>
                    <w:rFonts w:ascii="Cambria Math" w:hAnsi="Cambria Math"/>
                    <w:rPrChange w:id="1264" w:author="Lars Müggler" w:date="2019-11-13T20:19:00Z">
                      <w:rPr/>
                    </w:rPrChange>
                  </w:rPr>
                  <m:t>OUT avg</m:t>
                </w:ins>
              </m:r>
            </m:sub>
          </m:sSub>
          <m:r>
            <w:ins w:id="1265" w:author="Lars Müggler" w:date="2019-11-13T20:19:00Z">
              <w:rPr>
                <w:rFonts w:ascii="Cambria Math" w:hAnsi="Cambria Math"/>
                <w:rPrChange w:id="1266" w:author="Lars Müggler" w:date="2019-11-13T20:19:00Z">
                  <w:rPr/>
                </w:rPrChange>
              </w:rPr>
              <m:t>=</m:t>
            </w:ins>
          </m:r>
          <m:f>
            <m:fPr>
              <m:ctrlPr>
                <w:ins w:id="1267" w:author="Lars Müggler" w:date="2019-11-13T20:19:00Z">
                  <w:rPr>
                    <w:rFonts w:ascii="Cambria Math" w:hAnsi="Cambria Math"/>
                    <w:i/>
                  </w:rPr>
                </w:ins>
              </m:ctrlPr>
            </m:fPr>
            <m:num>
              <m:r>
                <w:ins w:id="1268" w:author="Lars Müggler" w:date="2019-11-13T20:19:00Z">
                  <w:rPr>
                    <w:rFonts w:ascii="Cambria Math" w:hAnsi="Cambria Math"/>
                    <w:rPrChange w:id="1269" w:author="Lars Müggler" w:date="2019-11-13T20:19:00Z">
                      <w:rPr/>
                    </w:rPrChange>
                  </w:rPr>
                  <m:t>D∙0.1</m:t>
                </w:ins>
              </m:r>
            </m:num>
            <m:den>
              <m:sSub>
                <m:sSubPr>
                  <m:ctrlPr>
                    <w:ins w:id="1270" w:author="Lars Müggler" w:date="2019-11-13T20:19:00Z">
                      <w:rPr>
                        <w:rFonts w:ascii="Cambria Math" w:hAnsi="Cambria Math"/>
                        <w:i/>
                      </w:rPr>
                    </w:ins>
                  </m:ctrlPr>
                </m:sSubPr>
                <m:e>
                  <m:r>
                    <w:ins w:id="1271" w:author="Lars Müggler" w:date="2019-11-13T20:19:00Z">
                      <w:rPr>
                        <w:rFonts w:ascii="Cambria Math" w:hAnsi="Cambria Math"/>
                        <w:rPrChange w:id="1272" w:author="Lars Müggler" w:date="2019-11-13T20:19:00Z">
                          <w:rPr/>
                        </w:rPrChange>
                      </w:rPr>
                      <m:t>R</m:t>
                    </w:ins>
                  </m:r>
                </m:e>
                <m:sub>
                  <m:r>
                    <w:ins w:id="1273" w:author="Lars Müggler" w:date="2019-11-13T20:19:00Z">
                      <w:rPr>
                        <w:rFonts w:ascii="Cambria Math" w:hAnsi="Cambria Math"/>
                        <w:rPrChange w:id="1274" w:author="Lars Müggler" w:date="2019-11-13T20:19:00Z">
                          <w:rPr/>
                        </w:rPrChange>
                      </w:rPr>
                      <m:t>S</m:t>
                    </w:ins>
                  </m:r>
                </m:sub>
              </m:sSub>
            </m:den>
          </m:f>
        </m:oMath>
      </m:oMathPara>
    </w:p>
    <w:p w14:paraId="109E5874" w14:textId="3753D169" w:rsidR="00F5608C" w:rsidRPr="00704674" w:rsidRDefault="00F5608C">
      <w:pPr>
        <w:jc w:val="both"/>
        <w:rPr>
          <w:ins w:id="1275" w:author="Lars Müggler" w:date="2019-11-13T20:19:00Z"/>
        </w:rPr>
        <w:pPrChange w:id="1276" w:author="Lars Müggler" w:date="2019-11-13T20:19:00Z">
          <w:pPr>
            <w:pStyle w:val="Listenabsatz"/>
            <w:numPr>
              <w:numId w:val="13"/>
            </w:numPr>
            <w:ind w:left="360" w:hanging="360"/>
            <w:jc w:val="both"/>
          </w:pPr>
        </w:pPrChange>
      </w:pPr>
      <w:ins w:id="1277" w:author="Lars Müggler" w:date="2019-11-13T20:19:00Z">
        <w:r w:rsidRPr="00704674">
          <w:t>The maximum output current should be near 350</w:t>
        </w:r>
      </w:ins>
      <w:ins w:id="1278" w:author="Lars Müggler" w:date="2019-11-13T21:03:00Z">
        <w:r w:rsidR="00B35527">
          <w:t> </w:t>
        </w:r>
      </w:ins>
      <w:ins w:id="1279" w:author="Lars Müggler" w:date="2019-11-13T20:19:00Z">
        <w:r w:rsidRPr="00704674">
          <w:t xml:space="preserve">mA. According to that </w:t>
        </w:r>
        <w:r w:rsidRPr="009F717A">
          <w:t>R</w:t>
        </w:r>
        <w:r w:rsidRPr="00F5608C">
          <w:rPr>
            <w:vertAlign w:val="subscript"/>
          </w:rPr>
          <w:t xml:space="preserve">S </w:t>
        </w:r>
        <w:r w:rsidRPr="00704674">
          <w:t>should have following value:</w:t>
        </w:r>
      </w:ins>
    </w:p>
    <w:p w14:paraId="25B40C7F" w14:textId="49E4EDFC" w:rsidR="00F5608C" w:rsidRPr="00F5608C" w:rsidRDefault="005517F0">
      <w:pPr>
        <w:jc w:val="both"/>
        <w:rPr>
          <w:ins w:id="1280" w:author="Lars Müggler" w:date="2019-11-13T20:19:00Z"/>
          <w:rFonts w:eastAsiaTheme="minorEastAsia"/>
        </w:rPr>
        <w:pPrChange w:id="1281" w:author="Lars Müggler" w:date="2019-11-13T20:19:00Z">
          <w:pPr>
            <w:pStyle w:val="Listenabsatz"/>
            <w:numPr>
              <w:numId w:val="13"/>
            </w:numPr>
            <w:ind w:left="360" w:hanging="360"/>
            <w:jc w:val="both"/>
          </w:pPr>
        </w:pPrChange>
      </w:pPr>
      <m:oMathPara>
        <m:oMath>
          <m:sSub>
            <m:sSubPr>
              <m:ctrlPr>
                <w:ins w:id="1282" w:author="Lars Müggler" w:date="2019-11-13T20:19:00Z">
                  <w:rPr>
                    <w:rFonts w:ascii="Cambria Math" w:hAnsi="Cambria Math"/>
                    <w:i/>
                  </w:rPr>
                </w:ins>
              </m:ctrlPr>
            </m:sSubPr>
            <m:e>
              <m:r>
                <w:ins w:id="1283" w:author="Lars Müggler" w:date="2019-11-13T20:19:00Z">
                  <w:rPr>
                    <w:rFonts w:ascii="Cambria Math" w:hAnsi="Cambria Math"/>
                    <w:rPrChange w:id="1284" w:author="Lars Müggler" w:date="2019-11-13T20:19:00Z">
                      <w:rPr/>
                    </w:rPrChange>
                  </w:rPr>
                  <m:t>R</m:t>
                </w:ins>
              </m:r>
            </m:e>
            <m:sub>
              <m:r>
                <w:ins w:id="1285" w:author="Lars Müggler" w:date="2019-11-13T20:19:00Z">
                  <w:rPr>
                    <w:rFonts w:ascii="Cambria Math" w:hAnsi="Cambria Math"/>
                    <w:rPrChange w:id="1286" w:author="Lars Müggler" w:date="2019-11-13T20:19:00Z">
                      <w:rPr/>
                    </w:rPrChange>
                  </w:rPr>
                  <m:t>S</m:t>
                </w:ins>
              </m:r>
            </m:sub>
          </m:sSub>
          <m:r>
            <w:ins w:id="1287" w:author="Lars Müggler" w:date="2019-11-13T20:19:00Z">
              <w:rPr>
                <w:rFonts w:ascii="Cambria Math" w:hAnsi="Cambria Math"/>
                <w:rPrChange w:id="1288" w:author="Lars Müggler" w:date="2019-11-13T20:19:00Z">
                  <w:rPr/>
                </w:rPrChange>
              </w:rPr>
              <m:t>=</m:t>
            </w:ins>
          </m:r>
          <m:f>
            <m:fPr>
              <m:ctrlPr>
                <w:ins w:id="1289" w:author="Lars Müggler" w:date="2019-11-13T20:19:00Z">
                  <w:rPr>
                    <w:rFonts w:ascii="Cambria Math" w:hAnsi="Cambria Math"/>
                    <w:i/>
                  </w:rPr>
                </w:ins>
              </m:ctrlPr>
            </m:fPr>
            <m:num>
              <m:r>
                <w:ins w:id="1290" w:author="Lars Müggler" w:date="2019-11-13T20:19:00Z">
                  <w:rPr>
                    <w:rFonts w:ascii="Cambria Math" w:hAnsi="Cambria Math"/>
                    <w:rPrChange w:id="1291" w:author="Lars Müggler" w:date="2019-11-13T20:19:00Z">
                      <w:rPr/>
                    </w:rPrChange>
                  </w:rPr>
                  <m:t>D∙0.1</m:t>
                </w:ins>
              </m:r>
            </m:num>
            <m:den>
              <m:sSub>
                <m:sSubPr>
                  <m:ctrlPr>
                    <w:ins w:id="1292" w:author="Lars Müggler" w:date="2019-11-13T20:19:00Z">
                      <w:rPr>
                        <w:rFonts w:ascii="Cambria Math" w:hAnsi="Cambria Math"/>
                        <w:i/>
                      </w:rPr>
                    </w:ins>
                  </m:ctrlPr>
                </m:sSubPr>
                <m:e>
                  <m:r>
                    <w:ins w:id="1293" w:author="Lars Müggler" w:date="2019-11-13T20:19:00Z">
                      <w:rPr>
                        <w:rFonts w:ascii="Cambria Math" w:hAnsi="Cambria Math"/>
                        <w:rPrChange w:id="1294" w:author="Lars Müggler" w:date="2019-11-13T20:19:00Z">
                          <w:rPr/>
                        </w:rPrChange>
                      </w:rPr>
                      <m:t>I</m:t>
                    </w:ins>
                  </m:r>
                </m:e>
                <m:sub>
                  <m:r>
                    <w:ins w:id="1295" w:author="Lars Müggler" w:date="2019-11-13T20:19:00Z">
                      <w:rPr>
                        <w:rFonts w:ascii="Cambria Math" w:hAnsi="Cambria Math"/>
                        <w:rPrChange w:id="1296" w:author="Lars Müggler" w:date="2019-11-13T20:19:00Z">
                          <w:rPr/>
                        </w:rPrChange>
                      </w:rPr>
                      <m:t>OUT avg</m:t>
                    </w:ins>
                  </m:r>
                </m:sub>
              </m:sSub>
            </m:den>
          </m:f>
          <m:r>
            <w:ins w:id="1297" w:author="Lars Müggler" w:date="2019-11-13T20:19:00Z">
              <w:rPr>
                <w:rFonts w:ascii="Cambria Math" w:hAnsi="Cambria Math"/>
                <w:rPrChange w:id="1298" w:author="Lars Müggler" w:date="2019-11-13T20:19:00Z">
                  <w:rPr/>
                </w:rPrChange>
              </w:rPr>
              <m:t>=</m:t>
            </w:ins>
          </m:r>
          <m:f>
            <m:fPr>
              <m:ctrlPr>
                <w:ins w:id="1299" w:author="Lars Müggler" w:date="2019-11-13T20:19:00Z">
                  <w:rPr>
                    <w:rFonts w:ascii="Cambria Math" w:hAnsi="Cambria Math"/>
                    <w:i/>
                  </w:rPr>
                </w:ins>
              </m:ctrlPr>
            </m:fPr>
            <m:num>
              <m:r>
                <w:ins w:id="1300" w:author="Lars Müggler" w:date="2019-11-13T20:19:00Z">
                  <w:rPr>
                    <w:rFonts w:ascii="Cambria Math" w:hAnsi="Cambria Math"/>
                    <w:rPrChange w:id="1301" w:author="Lars Müggler" w:date="2019-11-13T20:19:00Z">
                      <w:rPr/>
                    </w:rPrChange>
                  </w:rPr>
                  <m:t>1∙0.1</m:t>
                </w:ins>
              </m:r>
            </m:num>
            <m:den>
              <m:r>
                <w:ins w:id="1302" w:author="Lars Müggler" w:date="2019-11-13T20:19:00Z">
                  <w:rPr>
                    <w:rFonts w:ascii="Cambria Math" w:hAnsi="Cambria Math"/>
                    <w:rPrChange w:id="1303" w:author="Lars Müggler" w:date="2019-11-13T20:19:00Z">
                      <w:rPr/>
                    </w:rPrChange>
                  </w:rPr>
                  <m:t>0.350 A</m:t>
                </w:ins>
              </m:r>
            </m:den>
          </m:f>
          <m:r>
            <w:ins w:id="1304" w:author="Lars Müggler" w:date="2019-11-13T20:19:00Z">
              <w:rPr>
                <w:rFonts w:ascii="Cambria Math" w:hAnsi="Cambria Math"/>
                <w:rPrChange w:id="1305" w:author="Lars Müggler" w:date="2019-11-13T20:19:00Z">
                  <w:rPr/>
                </w:rPrChange>
              </w:rPr>
              <m:t>=0.286 Ω→</m:t>
            </w:ins>
          </m:r>
          <m:sSub>
            <m:sSubPr>
              <m:ctrlPr>
                <w:ins w:id="1306" w:author="Lars Müggler" w:date="2019-11-13T20:19:00Z">
                  <w:rPr>
                    <w:rFonts w:ascii="Cambria Math" w:hAnsi="Cambria Math"/>
                    <w:i/>
                  </w:rPr>
                </w:ins>
              </m:ctrlPr>
            </m:sSubPr>
            <m:e>
              <m:r>
                <w:ins w:id="1307" w:author="Lars Müggler" w:date="2019-11-13T20:19:00Z">
                  <w:rPr>
                    <w:rFonts w:ascii="Cambria Math" w:hAnsi="Cambria Math"/>
                    <w:rPrChange w:id="1308" w:author="Lars Müggler" w:date="2019-11-13T20:19:00Z">
                      <w:rPr/>
                    </w:rPrChange>
                  </w:rPr>
                  <m:t>R</m:t>
                </w:ins>
              </m:r>
            </m:e>
            <m:sub>
              <m:r>
                <w:ins w:id="1309" w:author="Lars Müggler" w:date="2019-11-13T20:19:00Z">
                  <w:rPr>
                    <w:rFonts w:ascii="Cambria Math" w:hAnsi="Cambria Math"/>
                    <w:rPrChange w:id="1310" w:author="Lars Müggler" w:date="2019-11-13T20:19:00Z">
                      <w:rPr/>
                    </w:rPrChange>
                  </w:rPr>
                  <m:t>S</m:t>
                </w:ins>
              </m:r>
            </m:sub>
          </m:sSub>
          <m:r>
            <w:ins w:id="1311" w:author="Lars Müggler" w:date="2019-11-13T20:19:00Z">
              <w:rPr>
                <w:rFonts w:ascii="Cambria Math" w:hAnsi="Cambria Math"/>
                <w:rPrChange w:id="1312" w:author="Lars Müggler" w:date="2019-11-13T20:19:00Z">
                  <w:rPr/>
                </w:rPrChange>
              </w:rPr>
              <m:t>=0.3 Ω</m:t>
            </w:ins>
          </m:r>
        </m:oMath>
      </m:oMathPara>
    </w:p>
    <w:p w14:paraId="09B21372" w14:textId="6E424853" w:rsidR="00943489" w:rsidDel="005A21E2" w:rsidRDefault="00943489" w:rsidP="005A21E2">
      <w:pPr>
        <w:jc w:val="both"/>
        <w:rPr>
          <w:ins w:id="1313" w:author="Lars Müggler" w:date="2019-11-13T21:43:00Z"/>
          <w:del w:id="1314" w:author="Krajinovic Ivan (krajiiva)" w:date="2019-11-14T08:21:00Z"/>
        </w:rPr>
        <w:pPrChange w:id="1315" w:author="Krajinovic Ivan (krajiiva)" w:date="2019-11-14T08:21:00Z">
          <w:pPr>
            <w:jc w:val="both"/>
          </w:pPr>
        </w:pPrChange>
      </w:pPr>
      <w:ins w:id="1316" w:author="Lars Müggler" w:date="2019-11-13T21:43:00Z">
        <w:r>
          <w:t xml:space="preserve">With the lowpass filter consisting of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13</m:t>
              </m:r>
            </m:sub>
          </m:sSub>
        </m:oMath>
        <w:r>
          <w:rPr>
            <w:rFonts w:eastAsiaTheme="minorEastAsia"/>
          </w:rPr>
          <w:t xml:space="preserve"> and </w:t>
        </w:r>
        <m:oMath>
          <m:sSub>
            <m:sSubPr>
              <m:ctrlPr>
                <w:rPr>
                  <w:rFonts w:ascii="Cambria Math" w:hAnsi="Cambria Math"/>
                  <w:i/>
                </w:rPr>
              </m:ctrlPr>
            </m:sSubPr>
            <m:e>
              <m:r>
                <w:rPr>
                  <w:rFonts w:ascii="Cambria Math" w:hAnsi="Cambria Math"/>
                </w:rPr>
                <m:t>C</m:t>
              </m:r>
            </m:e>
            <m:sub>
              <m:r>
                <w:rPr>
                  <w:rFonts w:ascii="Cambria Math" w:hAnsi="Cambria Math"/>
                </w:rPr>
                <m:t>11</m:t>
              </m:r>
            </m:sub>
          </m:sSub>
        </m:oMath>
        <w:r>
          <w:rPr>
            <w:rFonts w:eastAsiaTheme="minorEastAsia"/>
          </w:rPr>
          <w:t xml:space="preserve">, frequencies above </w:t>
        </w:r>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11</m:t>
                  </m:r>
                </m:sub>
              </m:sSub>
            </m:den>
          </m:f>
          <m:r>
            <w:rPr>
              <w:rFonts w:ascii="Cambria Math" w:hAnsi="Cambria Math"/>
            </w:rPr>
            <m:t>≈3.386 MHz</m:t>
          </m:r>
        </m:oMath>
        <w:r>
          <w:rPr>
            <w:rFonts w:eastAsiaTheme="minorEastAsia"/>
          </w:rPr>
          <w:t xml:space="preserve"> gets cut off.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oMath>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oMath>
        <w:r>
          <w:rPr>
            <w:rFonts w:eastAsiaTheme="minorEastAsia"/>
          </w:rPr>
          <w:t xml:space="preserve"> build a voltage divider which should divide the assumed ouput voltage of the gecko from 3.3 V to 1.3 V.</w:t>
        </w:r>
      </w:ins>
      <w:ins w:id="1317" w:author="Krajinovic Ivan (krajiiva)" w:date="2019-11-14T08:10:00Z">
        <w:r w:rsidR="009D41E2">
          <w:rPr>
            <w:rFonts w:eastAsiaTheme="minorEastAsia"/>
          </w:rPr>
          <w:t xml:space="preserve"> We chose the larger coil</w:t>
        </w:r>
      </w:ins>
      <w:ins w:id="1318" w:author="Krajinovic Ivan (krajiiva)" w:date="2019-11-14T08:11:00Z">
        <w:r w:rsidR="009D41E2">
          <w:rPr>
            <w:rFonts w:eastAsiaTheme="minorEastAsia"/>
          </w:rPr>
          <w:t xml:space="preserve"> of 680 </w:t>
        </w:r>
        <w:proofErr w:type="spellStart"/>
        <w:r w:rsidR="009D41E2">
          <w:rPr>
            <w:rFonts w:eastAsiaTheme="minorEastAsia"/>
          </w:rPr>
          <w:t>uH</w:t>
        </w:r>
      </w:ins>
      <w:proofErr w:type="spellEnd"/>
      <w:ins w:id="1319" w:author="Krajinovic Ivan (krajiiva)" w:date="2019-11-14T08:10:00Z">
        <w:r w:rsidR="009D41E2">
          <w:rPr>
            <w:rFonts w:eastAsiaTheme="minorEastAsia"/>
          </w:rPr>
          <w:t xml:space="preserve"> because in the simulation the ripple </w:t>
        </w:r>
      </w:ins>
      <w:ins w:id="1320" w:author="Krajinovic Ivan (krajiiva)" w:date="2019-11-14T08:11:00Z">
        <w:r w:rsidR="009D41E2">
          <w:rPr>
            <w:rFonts w:eastAsiaTheme="minorEastAsia"/>
          </w:rPr>
          <w:t>in the output current gets lower than with the smaller one.</w:t>
        </w:r>
      </w:ins>
      <w:ins w:id="1321" w:author="Krajinovic Ivan (krajiiva)" w:date="2019-11-14T08:12:00Z">
        <w:r w:rsidR="009D41E2">
          <w:rPr>
            <w:rFonts w:eastAsiaTheme="minorEastAsia"/>
          </w:rPr>
          <w:t xml:space="preserve"> </w:t>
        </w:r>
      </w:ins>
      <w:ins w:id="1322" w:author="Krajinovic Ivan (krajiiva)" w:date="2019-11-14T08:15:00Z">
        <w:r w:rsidR="009D41E2">
          <w:rPr>
            <w:rFonts w:eastAsiaTheme="minorEastAsia"/>
          </w:rPr>
          <w:t>W</w:t>
        </w:r>
      </w:ins>
      <w:ins w:id="1323" w:author="Krajinovic Ivan (krajiiva)" w:date="2019-11-14T08:14:00Z">
        <w:r w:rsidR="009D41E2" w:rsidRPr="009D41E2">
          <w:rPr>
            <w:rFonts w:eastAsiaTheme="minorEastAsia"/>
          </w:rPr>
          <w:t xml:space="preserve">e already </w:t>
        </w:r>
        <w:r w:rsidR="009D41E2" w:rsidRPr="009D41E2">
          <w:rPr>
            <w:rFonts w:eastAsiaTheme="minorEastAsia"/>
          </w:rPr>
          <w:lastRenderedPageBreak/>
          <w:t xml:space="preserve">had the capacitor </w:t>
        </w:r>
      </w:ins>
      <w:ins w:id="1324" w:author="Krajinovic Ivan (krajiiva)" w:date="2019-11-14T08:15:00Z">
        <w:r w:rsidR="009D41E2">
          <w:rPr>
            <w:rFonts w:eastAsiaTheme="minorEastAsia"/>
          </w:rPr>
          <w:t xml:space="preserve">C13 </w:t>
        </w:r>
      </w:ins>
      <w:ins w:id="1325" w:author="Krajinovic Ivan (krajiiva)" w:date="2019-11-14T08:14:00Z">
        <w:r w:rsidR="009D41E2" w:rsidRPr="009D41E2">
          <w:rPr>
            <w:rFonts w:eastAsiaTheme="minorEastAsia"/>
          </w:rPr>
          <w:t xml:space="preserve">and the </w:t>
        </w:r>
        <w:proofErr w:type="spellStart"/>
        <w:r w:rsidR="009D41E2" w:rsidRPr="009D41E2">
          <w:rPr>
            <w:rFonts w:eastAsiaTheme="minorEastAsia"/>
          </w:rPr>
          <w:t>schottky</w:t>
        </w:r>
        <w:proofErr w:type="spellEnd"/>
        <w:r w:rsidR="009D41E2" w:rsidRPr="009D41E2">
          <w:rPr>
            <w:rFonts w:eastAsiaTheme="minorEastAsia"/>
          </w:rPr>
          <w:t xml:space="preserve"> diode </w:t>
        </w:r>
      </w:ins>
      <w:ins w:id="1326" w:author="Krajinovic Ivan (krajiiva)" w:date="2019-11-14T08:15:00Z">
        <w:r w:rsidR="009D41E2">
          <w:rPr>
            <w:rFonts w:eastAsiaTheme="minorEastAsia"/>
          </w:rPr>
          <w:t xml:space="preserve">D11 </w:t>
        </w:r>
      </w:ins>
      <w:ins w:id="1327" w:author="Krajinovic Ivan (krajiiva)" w:date="2019-11-14T08:14:00Z">
        <w:r w:rsidR="009D41E2" w:rsidRPr="009D41E2">
          <w:rPr>
            <w:rFonts w:eastAsiaTheme="minorEastAsia"/>
          </w:rPr>
          <w:t>in stock</w:t>
        </w:r>
      </w:ins>
      <w:ins w:id="1328" w:author="Krajinovic Ivan (krajiiva)" w:date="2019-11-14T08:15:00Z">
        <w:r w:rsidR="009D41E2">
          <w:rPr>
            <w:rFonts w:eastAsiaTheme="minorEastAsia"/>
          </w:rPr>
          <w:t xml:space="preserve"> </w:t>
        </w:r>
      </w:ins>
      <w:ins w:id="1329" w:author="Krajinovic Ivan (krajiiva)" w:date="2019-11-14T08:16:00Z">
        <w:r w:rsidR="009D41E2">
          <w:rPr>
            <w:rFonts w:eastAsiaTheme="minorEastAsia"/>
          </w:rPr>
          <w:t>and it worked well in the simulation</w:t>
        </w:r>
      </w:ins>
      <w:ins w:id="1330" w:author="Krajinovic Ivan (krajiiva)" w:date="2019-11-14T08:17:00Z">
        <w:r w:rsidR="009D41E2" w:rsidRPr="009D41E2">
          <w:rPr>
            <w:rFonts w:eastAsiaTheme="minorEastAsia"/>
          </w:rPr>
          <w:t>,</w:t>
        </w:r>
        <w:r w:rsidR="009D41E2">
          <w:rPr>
            <w:rFonts w:eastAsiaTheme="minorEastAsia"/>
          </w:rPr>
          <w:t xml:space="preserve"> </w:t>
        </w:r>
        <w:r w:rsidR="009D41E2" w:rsidRPr="009D41E2">
          <w:rPr>
            <w:rFonts w:eastAsiaTheme="minorEastAsia"/>
          </w:rPr>
          <w:t>which is why we used them</w:t>
        </w:r>
        <w:r w:rsidR="009D41E2">
          <w:rPr>
            <w:rFonts w:eastAsiaTheme="minorEastAsia"/>
          </w:rPr>
          <w:t>.</w:t>
        </w:r>
      </w:ins>
      <w:ins w:id="1331" w:author="Krajinovic Ivan (krajiiva)" w:date="2019-11-14T08:21:00Z">
        <w:r w:rsidR="005A21E2" w:rsidDel="005A21E2">
          <w:t xml:space="preserve"> </w:t>
        </w:r>
      </w:ins>
    </w:p>
    <w:p w14:paraId="49216028" w14:textId="7FDD9B93" w:rsidR="00F5608C" w:rsidRPr="00704674" w:rsidDel="005A21E2" w:rsidRDefault="00F5608C" w:rsidP="005A21E2">
      <w:pPr>
        <w:jc w:val="both"/>
        <w:rPr>
          <w:ins w:id="1332" w:author="Lars Müggler" w:date="2019-11-13T20:19:00Z"/>
          <w:del w:id="1333" w:author="Krajinovic Ivan (krajiiva)" w:date="2019-11-14T08:21:00Z"/>
        </w:rPr>
        <w:pPrChange w:id="1334" w:author="Krajinovic Ivan (krajiiva)" w:date="2019-11-14T08:21:00Z">
          <w:pPr>
            <w:pStyle w:val="Listenabsatz"/>
            <w:numPr>
              <w:numId w:val="13"/>
            </w:numPr>
            <w:ind w:left="360" w:hanging="360"/>
            <w:jc w:val="both"/>
          </w:pPr>
        </w:pPrChange>
      </w:pPr>
      <w:moveFromRangeStart w:id="1335" w:author="Krajinovic Ivan (krajiiva)" w:date="2019-11-14T08:21:00Z" w:name="move24612114"/>
      <w:commentRangeStart w:id="1336"/>
      <w:moveFrom w:id="1337" w:author="Krajinovic Ivan (krajiiva)" w:date="2019-11-14T08:21:00Z">
        <w:ins w:id="1338" w:author="Lars Müggler" w:date="2019-11-13T20:19:00Z">
          <w:r w:rsidRPr="00704674" w:rsidDel="005A21E2">
            <w:t>What we expect to see in the simulations it’s the graph of the Intensity-Time of the LED is to have picks of current, the higher the duty cycle the close will be those picks, and when we hit 100% duty cycle we expect to see a flat line at the maximum value of current.</w:t>
          </w:r>
          <w:commentRangeEnd w:id="1336"/>
          <w:r w:rsidRPr="00704674" w:rsidDel="005A21E2">
            <w:rPr>
              <w:rStyle w:val="Kommentarzeichen"/>
            </w:rPr>
            <w:commentReference w:id="1336"/>
          </w:r>
        </w:ins>
      </w:moveFrom>
      <w:moveFromRangeEnd w:id="1335"/>
    </w:p>
    <w:p w14:paraId="612B47A8" w14:textId="73A64751" w:rsidR="00F5608C" w:rsidRDefault="00F5608C" w:rsidP="005A21E2">
      <w:pPr>
        <w:jc w:val="both"/>
        <w:rPr>
          <w:ins w:id="1339" w:author="Krajinovic Ivan (krajiiva)" w:date="2019-11-14T08:21:00Z"/>
        </w:rPr>
      </w:pPr>
    </w:p>
    <w:p w14:paraId="4D0AE470" w14:textId="77777777" w:rsidR="005A21E2" w:rsidRPr="00F5608C" w:rsidRDefault="005A21E2" w:rsidP="005A21E2">
      <w:pPr>
        <w:jc w:val="both"/>
        <w:rPr>
          <w:rPrChange w:id="1340" w:author="Lars Müggler" w:date="2019-11-13T20:19:00Z">
            <w:rPr/>
          </w:rPrChange>
        </w:rPr>
        <w:pPrChange w:id="1341" w:author="Krajinovic Ivan (krajiiva)" w:date="2019-11-14T08:21:00Z">
          <w:pPr>
            <w:pStyle w:val="berschrift2"/>
            <w:numPr>
              <w:ilvl w:val="1"/>
              <w:numId w:val="13"/>
            </w:numPr>
            <w:ind w:left="792" w:hanging="432"/>
          </w:pPr>
        </w:pPrChange>
      </w:pPr>
    </w:p>
    <w:p w14:paraId="0404948F" w14:textId="77777777" w:rsidR="00737CD3" w:rsidRPr="00704674" w:rsidRDefault="00CD4BA2" w:rsidP="002E2E1C">
      <w:pPr>
        <w:pStyle w:val="berschrift3"/>
        <w:numPr>
          <w:ilvl w:val="2"/>
          <w:numId w:val="13"/>
        </w:numPr>
        <w:rPr>
          <w:rStyle w:val="IntensiveHervorhebung"/>
          <w:rPrChange w:id="1342" w:author="Lars Müggler" w:date="2019-11-13T18:06:00Z">
            <w:rPr>
              <w:rStyle w:val="IntensiveHervorhebung"/>
              <w:sz w:val="26"/>
              <w:szCs w:val="26"/>
            </w:rPr>
          </w:rPrChange>
        </w:rPr>
      </w:pPr>
      <w:bookmarkStart w:id="1343" w:name="_Toc24573928"/>
      <w:r w:rsidRPr="00704674">
        <w:rPr>
          <w:rStyle w:val="IntensiveHervorhebung"/>
        </w:rPr>
        <w:t>Schematics</w:t>
      </w:r>
      <w:bookmarkEnd w:id="1343"/>
    </w:p>
    <w:p w14:paraId="3EC3E9FF" w14:textId="77777777" w:rsidR="00BD059E" w:rsidRPr="00704674" w:rsidRDefault="00BD059E" w:rsidP="00BD059E">
      <w:pPr>
        <w:keepNext/>
        <w:jc w:val="center"/>
      </w:pPr>
      <w:r w:rsidRPr="00704674">
        <w:rPr>
          <w:noProof/>
          <w:lang w:eastAsia="es-ES"/>
          <w:rPrChange w:id="1344" w:author="Lars Müggler" w:date="2019-11-13T18:06:00Z">
            <w:rPr>
              <w:noProof/>
              <w:lang w:eastAsia="es-ES"/>
            </w:rPr>
          </w:rPrChange>
        </w:rPr>
        <w:drawing>
          <wp:inline distT="0" distB="0" distL="0" distR="0" wp14:anchorId="4B9332A3" wp14:editId="690A75B2">
            <wp:extent cx="5400040" cy="3811905"/>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 0.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811905"/>
                    </a:xfrm>
                    <a:prstGeom prst="rect">
                      <a:avLst/>
                    </a:prstGeom>
                  </pic:spPr>
                </pic:pic>
              </a:graphicData>
            </a:graphic>
          </wp:inline>
        </w:drawing>
      </w:r>
    </w:p>
    <w:p w14:paraId="7CF4B061" w14:textId="77777777" w:rsidR="00BD059E" w:rsidRPr="00704674" w:rsidRDefault="00BD059E" w:rsidP="00BD059E">
      <w:pPr>
        <w:pStyle w:val="Beschriftung"/>
        <w:jc w:val="center"/>
      </w:pPr>
      <w:r w:rsidRPr="00704674">
        <w:t xml:space="preserve">Figure </w:t>
      </w:r>
      <w:r w:rsidRPr="00704674">
        <w:rPr>
          <w:rPrChange w:id="1345" w:author="Lars Müggler" w:date="2019-11-13T18:06:00Z">
            <w:rPr/>
          </w:rPrChange>
        </w:rPr>
        <w:fldChar w:fldCharType="begin"/>
      </w:r>
      <w:r w:rsidRPr="00704674">
        <w:instrText xml:space="preserve"> SEQ Figure \* ARABIC </w:instrText>
      </w:r>
      <w:r w:rsidRPr="00704674">
        <w:rPr>
          <w:rPrChange w:id="1346" w:author="Lars Müggler" w:date="2019-11-13T18:06:00Z">
            <w:rPr/>
          </w:rPrChange>
        </w:rPr>
        <w:fldChar w:fldCharType="separate"/>
      </w:r>
      <w:r w:rsidR="00EE73AD" w:rsidRPr="00704674">
        <w:rPr>
          <w:noProof/>
        </w:rPr>
        <w:t>1</w:t>
      </w:r>
      <w:r w:rsidRPr="00704674">
        <w:rPr>
          <w:rPrChange w:id="1347" w:author="Lars Müggler" w:date="2019-11-13T18:06:00Z">
            <w:rPr/>
          </w:rPrChange>
        </w:rPr>
        <w:fldChar w:fldCharType="end"/>
      </w:r>
      <w:r w:rsidRPr="00704674">
        <w:t xml:space="preserve"> Schematics of Solution 0</w:t>
      </w:r>
    </w:p>
    <w:p w14:paraId="521F63C9" w14:textId="77777777" w:rsidR="00BD059E" w:rsidRPr="00704674" w:rsidRDefault="00BD059E" w:rsidP="00BD059E">
      <w:pPr>
        <w:pStyle w:val="Listenabsatz"/>
        <w:keepNext/>
        <w:ind w:left="0"/>
        <w:jc w:val="center"/>
      </w:pPr>
    </w:p>
    <w:p w14:paraId="1943FB40" w14:textId="77777777" w:rsidR="00CD4BA2" w:rsidRPr="00704674" w:rsidRDefault="00CD4BA2" w:rsidP="002E2E1C">
      <w:pPr>
        <w:pStyle w:val="berschrift3"/>
        <w:numPr>
          <w:ilvl w:val="2"/>
          <w:numId w:val="13"/>
        </w:numPr>
        <w:rPr>
          <w:rStyle w:val="IntensiveHervorhebung"/>
          <w:rPrChange w:id="1348" w:author="Lars Müggler" w:date="2019-11-13T18:06:00Z">
            <w:rPr>
              <w:rStyle w:val="IntensiveHervorhebung"/>
              <w:rFonts w:asciiTheme="minorHAnsi" w:eastAsiaTheme="minorHAnsi" w:hAnsiTheme="minorHAnsi" w:cstheme="minorBidi"/>
              <w:b/>
              <w:bCs/>
            </w:rPr>
          </w:rPrChange>
        </w:rPr>
      </w:pPr>
      <w:bookmarkStart w:id="1349" w:name="_Toc24573929"/>
      <w:r w:rsidRPr="00704674">
        <w:rPr>
          <w:rStyle w:val="IntensiveHervorhebung"/>
        </w:rPr>
        <w:t>Simulation</w:t>
      </w:r>
      <w:bookmarkEnd w:id="1349"/>
    </w:p>
    <w:p w14:paraId="600A88EF" w14:textId="77777777" w:rsidR="00BD059E" w:rsidRPr="00704674" w:rsidRDefault="0090697D" w:rsidP="00BD059E">
      <w:pPr>
        <w:keepNext/>
      </w:pPr>
      <w:r w:rsidRPr="00704674">
        <w:rPr>
          <w:noProof/>
          <w:sz w:val="20"/>
          <w:lang w:eastAsia="es-ES"/>
          <w:rPrChange w:id="1350" w:author="Lars Müggler" w:date="2019-11-13T18:06:00Z">
            <w:rPr>
              <w:noProof/>
              <w:sz w:val="20"/>
              <w:lang w:eastAsia="es-ES"/>
            </w:rPr>
          </w:rPrChange>
        </w:rPr>
        <w:drawing>
          <wp:inline distT="0" distB="0" distL="0" distR="0" wp14:anchorId="51522FBD" wp14:editId="58FE4C16">
            <wp:extent cx="5400040" cy="2386330"/>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 0_Sim_1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386330"/>
                    </a:xfrm>
                    <a:prstGeom prst="rect">
                      <a:avLst/>
                    </a:prstGeom>
                  </pic:spPr>
                </pic:pic>
              </a:graphicData>
            </a:graphic>
          </wp:inline>
        </w:drawing>
      </w:r>
    </w:p>
    <w:p w14:paraId="0F342BFE" w14:textId="77777777" w:rsidR="00BD059E" w:rsidRPr="00704674" w:rsidRDefault="00BD059E" w:rsidP="00BD059E">
      <w:pPr>
        <w:pStyle w:val="Beschriftung"/>
        <w:jc w:val="center"/>
      </w:pPr>
      <w:r w:rsidRPr="00704674">
        <w:t xml:space="preserve">Figure </w:t>
      </w:r>
      <w:r w:rsidRPr="00704674">
        <w:rPr>
          <w:rPrChange w:id="1351" w:author="Lars Müggler" w:date="2019-11-13T18:06:00Z">
            <w:rPr/>
          </w:rPrChange>
        </w:rPr>
        <w:fldChar w:fldCharType="begin"/>
      </w:r>
      <w:r w:rsidRPr="00704674">
        <w:instrText xml:space="preserve"> SEQ Figure \* ARABIC </w:instrText>
      </w:r>
      <w:r w:rsidRPr="00704674">
        <w:rPr>
          <w:rPrChange w:id="1352" w:author="Lars Müggler" w:date="2019-11-13T18:06:00Z">
            <w:rPr/>
          </w:rPrChange>
        </w:rPr>
        <w:fldChar w:fldCharType="separate"/>
      </w:r>
      <w:r w:rsidR="00EE73AD" w:rsidRPr="00704674">
        <w:rPr>
          <w:noProof/>
        </w:rPr>
        <w:t>2</w:t>
      </w:r>
      <w:r w:rsidRPr="00704674">
        <w:rPr>
          <w:rPrChange w:id="1353" w:author="Lars Müggler" w:date="2019-11-13T18:06:00Z">
            <w:rPr/>
          </w:rPrChange>
        </w:rPr>
        <w:fldChar w:fldCharType="end"/>
      </w:r>
      <w:r w:rsidRPr="00704674">
        <w:t xml:space="preserve"> Graphic Intensity-Time of a LED, Duty Cycle @10%</w:t>
      </w:r>
    </w:p>
    <w:p w14:paraId="5F8869B7" w14:textId="77777777" w:rsidR="00BD059E" w:rsidRPr="00704674" w:rsidRDefault="00CD4BA2" w:rsidP="00BD059E">
      <w:pPr>
        <w:keepNext/>
      </w:pPr>
      <w:r w:rsidRPr="00704674">
        <w:rPr>
          <w:noProof/>
          <w:lang w:eastAsia="es-ES"/>
          <w:rPrChange w:id="1354" w:author="Lars Müggler" w:date="2019-11-13T18:06:00Z">
            <w:rPr>
              <w:noProof/>
              <w:lang w:eastAsia="es-ES"/>
            </w:rPr>
          </w:rPrChange>
        </w:rPr>
        <w:lastRenderedPageBreak/>
        <w:drawing>
          <wp:inline distT="0" distB="0" distL="0" distR="0" wp14:anchorId="2EB9CD72" wp14:editId="290B6602">
            <wp:extent cx="5400040" cy="236982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 0_Si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2369820"/>
                    </a:xfrm>
                    <a:prstGeom prst="rect">
                      <a:avLst/>
                    </a:prstGeom>
                  </pic:spPr>
                </pic:pic>
              </a:graphicData>
            </a:graphic>
          </wp:inline>
        </w:drawing>
      </w:r>
    </w:p>
    <w:p w14:paraId="0F4C8566" w14:textId="77777777" w:rsidR="00CD4BA2" w:rsidRPr="00704674" w:rsidRDefault="00BD059E" w:rsidP="00BD059E">
      <w:pPr>
        <w:pStyle w:val="Beschriftung"/>
        <w:jc w:val="center"/>
        <w:rPr>
          <w:sz w:val="20"/>
        </w:rPr>
      </w:pPr>
      <w:r w:rsidRPr="00704674">
        <w:t xml:space="preserve">Figure </w:t>
      </w:r>
      <w:r w:rsidRPr="00704674">
        <w:rPr>
          <w:rPrChange w:id="1355" w:author="Lars Müggler" w:date="2019-11-13T18:06:00Z">
            <w:rPr/>
          </w:rPrChange>
        </w:rPr>
        <w:fldChar w:fldCharType="begin"/>
      </w:r>
      <w:r w:rsidRPr="00704674">
        <w:instrText xml:space="preserve"> SEQ Figure \* ARABIC </w:instrText>
      </w:r>
      <w:r w:rsidRPr="00704674">
        <w:rPr>
          <w:rPrChange w:id="1356" w:author="Lars Müggler" w:date="2019-11-13T18:06:00Z">
            <w:rPr/>
          </w:rPrChange>
        </w:rPr>
        <w:fldChar w:fldCharType="separate"/>
      </w:r>
      <w:r w:rsidR="00EE73AD" w:rsidRPr="00704674">
        <w:rPr>
          <w:noProof/>
        </w:rPr>
        <w:t>3</w:t>
      </w:r>
      <w:r w:rsidRPr="00704674">
        <w:rPr>
          <w:rPrChange w:id="1357" w:author="Lars Müggler" w:date="2019-11-13T18:06:00Z">
            <w:rPr/>
          </w:rPrChange>
        </w:rPr>
        <w:fldChar w:fldCharType="end"/>
      </w:r>
      <w:r w:rsidRPr="00704674">
        <w:t xml:space="preserve"> Graphic Intensity-Time of LED, Duty Cycle @50%</w:t>
      </w:r>
    </w:p>
    <w:p w14:paraId="05A64D76" w14:textId="77777777" w:rsidR="00BD059E" w:rsidRPr="00704674" w:rsidRDefault="0090697D" w:rsidP="00BD059E">
      <w:pPr>
        <w:keepNext/>
      </w:pPr>
      <w:r w:rsidRPr="00704674">
        <w:rPr>
          <w:noProof/>
          <w:sz w:val="20"/>
          <w:lang w:eastAsia="es-ES"/>
          <w:rPrChange w:id="1358" w:author="Lars Müggler" w:date="2019-11-13T18:06:00Z">
            <w:rPr>
              <w:noProof/>
              <w:sz w:val="20"/>
              <w:lang w:eastAsia="es-ES"/>
            </w:rPr>
          </w:rPrChange>
        </w:rPr>
        <w:drawing>
          <wp:inline distT="0" distB="0" distL="0" distR="0" wp14:anchorId="35551B2A" wp14:editId="1CFFFC31">
            <wp:extent cx="5400040" cy="238633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 0_Sim_10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386330"/>
                    </a:xfrm>
                    <a:prstGeom prst="rect">
                      <a:avLst/>
                    </a:prstGeom>
                  </pic:spPr>
                </pic:pic>
              </a:graphicData>
            </a:graphic>
          </wp:inline>
        </w:drawing>
      </w:r>
    </w:p>
    <w:p w14:paraId="57F64C35" w14:textId="77777777" w:rsidR="00CD4BA2" w:rsidRPr="00704674" w:rsidRDefault="00BD059E" w:rsidP="00FD1920">
      <w:pPr>
        <w:pStyle w:val="Beschriftung"/>
        <w:jc w:val="center"/>
      </w:pPr>
      <w:r w:rsidRPr="00704674">
        <w:t xml:space="preserve">Figure </w:t>
      </w:r>
      <w:r w:rsidRPr="00704674">
        <w:rPr>
          <w:rPrChange w:id="1359" w:author="Lars Müggler" w:date="2019-11-13T18:06:00Z">
            <w:rPr/>
          </w:rPrChange>
        </w:rPr>
        <w:fldChar w:fldCharType="begin"/>
      </w:r>
      <w:r w:rsidRPr="00704674">
        <w:instrText xml:space="preserve"> SEQ Figure \* ARABIC </w:instrText>
      </w:r>
      <w:r w:rsidRPr="00704674">
        <w:rPr>
          <w:rPrChange w:id="1360" w:author="Lars Müggler" w:date="2019-11-13T18:06:00Z">
            <w:rPr/>
          </w:rPrChange>
        </w:rPr>
        <w:fldChar w:fldCharType="separate"/>
      </w:r>
      <w:r w:rsidR="00EE73AD" w:rsidRPr="00704674">
        <w:rPr>
          <w:noProof/>
        </w:rPr>
        <w:t>4</w:t>
      </w:r>
      <w:r w:rsidRPr="00704674">
        <w:rPr>
          <w:rPrChange w:id="1361" w:author="Lars Müggler" w:date="2019-11-13T18:06:00Z">
            <w:rPr/>
          </w:rPrChange>
        </w:rPr>
        <w:fldChar w:fldCharType="end"/>
      </w:r>
      <w:r w:rsidRPr="00704674">
        <w:t xml:space="preserve"> Graphic Intensity-Time of LED, Duty Cycle @100%</w:t>
      </w:r>
    </w:p>
    <w:p w14:paraId="1942DA7C" w14:textId="1F62B43B" w:rsidR="00F33026" w:rsidRDefault="00F33026">
      <w:pPr>
        <w:jc w:val="both"/>
        <w:rPr>
          <w:ins w:id="1362" w:author="Krajinovic Ivan (krajiiva)" w:date="2019-11-14T08:21:00Z"/>
        </w:rPr>
      </w:pPr>
      <w:ins w:id="1363" w:author="Krajinovic Ivan (krajiiva)" w:date="2019-11-13T20:07:00Z">
        <w:r>
          <w:t xml:space="preserve">The </w:t>
        </w:r>
      </w:ins>
      <w:proofErr w:type="spellStart"/>
      <w:ins w:id="1364" w:author="Krajinovic Ivan (krajiiva)" w:date="2019-11-13T20:09:00Z">
        <w:r>
          <w:t>LTSpice</w:t>
        </w:r>
        <w:proofErr w:type="spellEnd"/>
        <w:r>
          <w:t xml:space="preserve"> model</w:t>
        </w:r>
      </w:ins>
      <w:ins w:id="1365" w:author="Krajinovic Ivan (krajiiva)" w:date="2019-11-13T20:07:00Z">
        <w:r>
          <w:t xml:space="preserve"> of the ZXLD1350 was </w:t>
        </w:r>
      </w:ins>
      <w:ins w:id="1366" w:author="Krajinovic Ivan (krajiiva)" w:date="2019-11-13T20:09:00Z">
        <w:r>
          <w:t>made available for us</w:t>
        </w:r>
      </w:ins>
      <w:ins w:id="1367" w:author="Krajinovic Ivan (krajiiva)" w:date="2019-11-13T20:10:00Z">
        <w:r>
          <w:t>. The simulation for th</w:t>
        </w:r>
      </w:ins>
      <w:ins w:id="1368" w:author="Krajinovic Ivan (krajiiva)" w:date="2019-11-14T08:19:00Z">
        <w:r w:rsidR="005A21E2">
          <w:t>is</w:t>
        </w:r>
      </w:ins>
      <w:ins w:id="1369" w:author="Krajinovic Ivan (krajiiva)" w:date="2019-11-13T20:10:00Z">
        <w:r>
          <w:t xml:space="preserve"> solution was therefore not problematic. </w:t>
        </w:r>
      </w:ins>
    </w:p>
    <w:p w14:paraId="26BDCD3C" w14:textId="4306A26E" w:rsidR="005A21E2" w:rsidRDefault="005A21E2">
      <w:pPr>
        <w:jc w:val="both"/>
        <w:rPr>
          <w:ins w:id="1370" w:author="Krajinovic Ivan (krajiiva)" w:date="2019-11-13T20:06:00Z"/>
        </w:rPr>
      </w:pPr>
      <w:moveToRangeStart w:id="1371" w:author="Krajinovic Ivan (krajiiva)" w:date="2019-11-14T08:21:00Z" w:name="move24612114"/>
      <w:commentRangeStart w:id="1372"/>
      <w:moveTo w:id="1373" w:author="Krajinovic Ivan (krajiiva)" w:date="2019-11-14T08:21:00Z">
        <w:r w:rsidRPr="00704674">
          <w:t>What we expect to see in the simulations it’s the graph of the Intensity-Time of the LED is to have picks of current, the higher the duty cycle the close will be those picks, and when we hit 100% duty cycle we expect to see a flat line at the maximum value of current.</w:t>
        </w:r>
        <w:commentRangeEnd w:id="1372"/>
        <w:r w:rsidRPr="00704674">
          <w:rPr>
            <w:rStyle w:val="Kommentarzeichen"/>
          </w:rPr>
          <w:commentReference w:id="1372"/>
        </w:r>
      </w:moveTo>
      <w:moveToRangeEnd w:id="1371"/>
    </w:p>
    <w:p w14:paraId="1ED66AC4" w14:textId="5954C35D" w:rsidR="00FD1920" w:rsidRDefault="00FD1920">
      <w:pPr>
        <w:jc w:val="both"/>
        <w:rPr>
          <w:ins w:id="1374" w:author="Krajinovic Ivan (krajiiva)" w:date="2019-11-13T20:06:00Z"/>
        </w:rPr>
      </w:pPr>
      <w:r w:rsidRPr="00704674">
        <w:t>We can confirm the prototype is behaving as expected, the higher the duty cycle the closer are the current picks. We can also appreciate</w:t>
      </w:r>
      <w:r w:rsidR="002941BA" w:rsidRPr="00704674">
        <w:t xml:space="preserve"> in the 5</w:t>
      </w:r>
      <w:r w:rsidRPr="00704674">
        <w:t>0% duty cycle figure the shape characteristic of the discharge of a coil</w:t>
      </w:r>
      <w:ins w:id="1375" w:author="Krajinovic Ivan (krajiiva)" w:date="2019-11-14T08:27:00Z">
        <w:r w:rsidR="005A21E2">
          <w:t>.</w:t>
        </w:r>
      </w:ins>
      <w:ins w:id="1376" w:author="Krajinovic Ivan (krajiiva)" w:date="2019-11-14T08:28:00Z">
        <w:r w:rsidR="005A21E2">
          <w:t xml:space="preserve"> </w:t>
        </w:r>
      </w:ins>
      <w:del w:id="1377" w:author="Krajinovic Ivan (krajiiva)" w:date="2019-11-14T08:27:00Z">
        <w:r w:rsidRPr="00704674" w:rsidDel="005A21E2">
          <w:delText>; we can approximate the constant of time to</w:delText>
        </w:r>
        <w:r w:rsidRPr="00704674" w:rsidDel="005A21E2">
          <w:rPr>
            <w:rFonts w:eastAsiaTheme="minorEastAsia"/>
          </w:rPr>
          <w:delText xml:space="preserve">: </w:delText>
        </w:r>
        <m:oMath>
          <m:r>
            <w:rPr>
              <w:rFonts w:ascii="Cambria Math" w:hAnsi="Cambria Math"/>
              <w:rPrChange w:id="1378" w:author="Lars Müggler" w:date="2019-11-13T18:06:00Z">
                <w:rPr>
                  <w:rFonts w:ascii="Cambria Math" w:hAnsi="Cambria Math"/>
                </w:rPr>
              </w:rPrChange>
            </w:rPr>
            <m:t>τ=</m:t>
          </m:r>
          <m:f>
            <m:fPr>
              <m:ctrlPr>
                <w:rPr>
                  <w:rFonts w:ascii="Cambria Math" w:hAnsi="Cambria Math"/>
                  <w:i/>
                </w:rPr>
              </m:ctrlPr>
            </m:fPr>
            <m:num>
              <m:sSub>
                <m:sSubPr>
                  <m:ctrlPr>
                    <w:rPr>
                      <w:rFonts w:ascii="Cambria Math" w:hAnsi="Cambria Math"/>
                      <w:i/>
                    </w:rPr>
                  </m:ctrlPr>
                </m:sSubPr>
                <m:e>
                  <m:r>
                    <w:rPr>
                      <w:rFonts w:ascii="Cambria Math" w:hAnsi="Cambria Math"/>
                      <w:rPrChange w:id="1379" w:author="Lars Müggler" w:date="2019-11-13T18:06:00Z">
                        <w:rPr>
                          <w:rFonts w:ascii="Cambria Math" w:hAnsi="Cambria Math"/>
                        </w:rPr>
                      </w:rPrChange>
                    </w:rPr>
                    <m:t>R</m:t>
                  </m:r>
                </m:e>
                <m:sub>
                  <m:r>
                    <w:rPr>
                      <w:rFonts w:ascii="Cambria Math" w:hAnsi="Cambria Math"/>
                      <w:rPrChange w:id="1380" w:author="Lars Müggler" w:date="2019-11-13T18:06:00Z">
                        <w:rPr>
                          <w:rFonts w:ascii="Cambria Math" w:hAnsi="Cambria Math"/>
                        </w:rPr>
                      </w:rPrChange>
                    </w:rPr>
                    <m:t>14</m:t>
                  </m:r>
                </m:sub>
              </m:sSub>
            </m:num>
            <m:den>
              <m:sSub>
                <m:sSubPr>
                  <m:ctrlPr>
                    <w:rPr>
                      <w:rFonts w:ascii="Cambria Math" w:hAnsi="Cambria Math"/>
                      <w:i/>
                    </w:rPr>
                  </m:ctrlPr>
                </m:sSubPr>
                <m:e>
                  <m:r>
                    <w:rPr>
                      <w:rFonts w:ascii="Cambria Math" w:hAnsi="Cambria Math"/>
                      <w:rPrChange w:id="1381" w:author="Lars Müggler" w:date="2019-11-13T18:06:00Z">
                        <w:rPr>
                          <w:rFonts w:ascii="Cambria Math" w:hAnsi="Cambria Math"/>
                        </w:rPr>
                      </w:rPrChange>
                    </w:rPr>
                    <m:t>L</m:t>
                  </m:r>
                </m:e>
                <m:sub>
                  <m:r>
                    <w:rPr>
                      <w:rFonts w:ascii="Cambria Math" w:hAnsi="Cambria Math"/>
                      <w:rPrChange w:id="1382" w:author="Lars Müggler" w:date="2019-11-13T18:06:00Z">
                        <w:rPr>
                          <w:rFonts w:ascii="Cambria Math" w:hAnsi="Cambria Math"/>
                        </w:rPr>
                      </w:rPrChange>
                    </w:rPr>
                    <m:t>11</m:t>
                  </m:r>
                </m:sub>
              </m:sSub>
            </m:den>
          </m:f>
        </m:oMath>
        <w:r w:rsidRPr="00704674" w:rsidDel="005A21E2">
          <w:delText xml:space="preserve">. </w:delText>
        </w:r>
      </w:del>
      <w:bookmarkStart w:id="1383" w:name="_GoBack"/>
      <w:bookmarkEnd w:id="1383"/>
      <w:del w:id="1384" w:author="Krajinovic Ivan (krajiiva)" w:date="2019-11-14T08:28:00Z">
        <w:r w:rsidRPr="00704674" w:rsidDel="005A21E2">
          <w:delText xml:space="preserve">This </w:delText>
        </w:r>
        <w:r w:rsidR="00455C47" w:rsidRPr="00704674" w:rsidDel="005A21E2">
          <w:delText>behaviour can be seen as well in the other graphics but it can’t be appreciated as well in the first case due to the coil doesn’t get the time to charge and in the third case because the coil never has time to discharge.</w:delText>
        </w:r>
      </w:del>
    </w:p>
    <w:p w14:paraId="00DBF42E" w14:textId="12AFF4EC" w:rsidR="00F33026" w:rsidRDefault="00F33026">
      <w:pPr>
        <w:jc w:val="both"/>
        <w:rPr>
          <w:ins w:id="1385" w:author="Krajinovic Ivan (krajiiva)" w:date="2019-11-13T20:06:00Z"/>
        </w:rPr>
      </w:pPr>
    </w:p>
    <w:p w14:paraId="4F261893" w14:textId="77777777" w:rsidR="00F33026" w:rsidRPr="00704674" w:rsidRDefault="00F33026">
      <w:pPr>
        <w:jc w:val="both"/>
        <w:pPrChange w:id="1386" w:author="Lars Müggler" w:date="2019-11-13T18:07:00Z">
          <w:pPr/>
        </w:pPrChange>
      </w:pPr>
    </w:p>
    <w:p w14:paraId="22CAAF0E" w14:textId="77777777" w:rsidR="00CD4BA2" w:rsidRPr="00704674" w:rsidRDefault="00CD4BA2" w:rsidP="002E2E1C">
      <w:pPr>
        <w:pStyle w:val="berschrift3"/>
        <w:numPr>
          <w:ilvl w:val="2"/>
          <w:numId w:val="13"/>
        </w:numPr>
        <w:rPr>
          <w:rStyle w:val="IntensiveHervorhebung"/>
          <w:rPrChange w:id="1387" w:author="Lars Müggler" w:date="2019-11-13T18:06:00Z">
            <w:rPr>
              <w:rStyle w:val="IntensiveHervorhebung"/>
              <w:rFonts w:asciiTheme="minorHAnsi" w:eastAsiaTheme="minorHAnsi" w:hAnsiTheme="minorHAnsi" w:cstheme="minorBidi"/>
              <w:b/>
              <w:bCs/>
            </w:rPr>
          </w:rPrChange>
        </w:rPr>
      </w:pPr>
      <w:bookmarkStart w:id="1388" w:name="_Toc24573930"/>
      <w:r w:rsidRPr="00704674">
        <w:rPr>
          <w:rStyle w:val="IntensiveHervorhebung"/>
        </w:rPr>
        <w:t>Components value</w:t>
      </w:r>
      <w:bookmarkEnd w:id="1388"/>
    </w:p>
    <w:p w14:paraId="54AA7B5C" w14:textId="77777777" w:rsidR="00C86389" w:rsidRPr="00704674" w:rsidRDefault="00C86389" w:rsidP="00C86389">
      <w:pPr>
        <w:pStyle w:val="Beschriftung"/>
        <w:keepNext/>
      </w:pPr>
      <w:r w:rsidRPr="00704674">
        <w:t xml:space="preserve">Table </w:t>
      </w:r>
      <w:r w:rsidRPr="00704674">
        <w:rPr>
          <w:rPrChange w:id="1389" w:author="Lars Müggler" w:date="2019-11-13T18:06:00Z">
            <w:rPr/>
          </w:rPrChange>
        </w:rPr>
        <w:fldChar w:fldCharType="begin"/>
      </w:r>
      <w:r w:rsidRPr="00704674">
        <w:instrText xml:space="preserve"> SEQ Table \* ARABIC </w:instrText>
      </w:r>
      <w:r w:rsidRPr="00704674">
        <w:rPr>
          <w:rPrChange w:id="1390" w:author="Lars Müggler" w:date="2019-11-13T18:06:00Z">
            <w:rPr/>
          </w:rPrChange>
        </w:rPr>
        <w:fldChar w:fldCharType="separate"/>
      </w:r>
      <w:r w:rsidRPr="00704674">
        <w:rPr>
          <w:noProof/>
        </w:rPr>
        <w:t>1</w:t>
      </w:r>
      <w:r w:rsidRPr="00704674">
        <w:rPr>
          <w:rPrChange w:id="1391" w:author="Lars Müggler" w:date="2019-11-13T18:06:00Z">
            <w:rPr/>
          </w:rPrChange>
        </w:rPr>
        <w:fldChar w:fldCharType="end"/>
      </w:r>
      <w:r w:rsidRPr="00704674">
        <w:t xml:space="preserve"> Components for Solution 0</w:t>
      </w:r>
    </w:p>
    <w:tbl>
      <w:tblPr>
        <w:tblStyle w:val="Tabellenraster"/>
        <w:tblW w:w="0" w:type="auto"/>
        <w:tblLook w:val="04A0" w:firstRow="1" w:lastRow="0" w:firstColumn="1" w:lastColumn="0" w:noHBand="0" w:noVBand="1"/>
      </w:tblPr>
      <w:tblGrid>
        <w:gridCol w:w="2881"/>
        <w:gridCol w:w="346"/>
      </w:tblGrid>
      <w:tr w:rsidR="0090697D" w:rsidRPr="00704674" w14:paraId="6371D4A3" w14:textId="77777777" w:rsidTr="0090697D">
        <w:tc>
          <w:tcPr>
            <w:tcW w:w="2881" w:type="dxa"/>
          </w:tcPr>
          <w:p w14:paraId="2B4B5902" w14:textId="77777777" w:rsidR="0090697D" w:rsidRPr="00704674" w:rsidRDefault="0090697D" w:rsidP="006F24C0">
            <w:pPr>
              <w:rPr>
                <w:b/>
                <w:sz w:val="20"/>
              </w:rPr>
            </w:pPr>
            <w:r w:rsidRPr="00704674">
              <w:rPr>
                <w:b/>
                <w:sz w:val="20"/>
              </w:rPr>
              <w:t>Component</w:t>
            </w:r>
          </w:p>
        </w:tc>
        <w:tc>
          <w:tcPr>
            <w:tcW w:w="346" w:type="dxa"/>
          </w:tcPr>
          <w:p w14:paraId="04A25A60" w14:textId="77777777" w:rsidR="0090697D" w:rsidRPr="00704674" w:rsidRDefault="0090697D" w:rsidP="006F24C0">
            <w:pPr>
              <w:rPr>
                <w:b/>
                <w:sz w:val="20"/>
              </w:rPr>
            </w:pPr>
            <w:r w:rsidRPr="00704674">
              <w:rPr>
                <w:b/>
                <w:sz w:val="20"/>
              </w:rPr>
              <w:t>#</w:t>
            </w:r>
          </w:p>
        </w:tc>
      </w:tr>
      <w:tr w:rsidR="0090697D" w:rsidRPr="00704674" w14:paraId="22FDD69D" w14:textId="77777777" w:rsidTr="0090697D">
        <w:tc>
          <w:tcPr>
            <w:tcW w:w="2881" w:type="dxa"/>
          </w:tcPr>
          <w:p w14:paraId="20F76129" w14:textId="43B6D5B3" w:rsidR="0090697D" w:rsidRPr="00704674" w:rsidRDefault="0090697D" w:rsidP="006F24C0">
            <w:pPr>
              <w:rPr>
                <w:sz w:val="20"/>
              </w:rPr>
            </w:pPr>
            <w:r w:rsidRPr="00704674">
              <w:rPr>
                <w:sz w:val="20"/>
              </w:rPr>
              <w:lastRenderedPageBreak/>
              <w:t>Resistor 0.3</w:t>
            </w:r>
            <w:r w:rsidR="0068719B" w:rsidRPr="00704674">
              <w:rPr>
                <w:sz w:val="20"/>
              </w:rPr>
              <w:t xml:space="preserve"> </w:t>
            </w:r>
            <w:r w:rsidR="0068719B" w:rsidRPr="00704674">
              <w:rPr>
                <w:rFonts w:cstheme="minorHAnsi"/>
                <w:sz w:val="20"/>
              </w:rPr>
              <w:t>Ω</w:t>
            </w:r>
          </w:p>
        </w:tc>
        <w:tc>
          <w:tcPr>
            <w:tcW w:w="346" w:type="dxa"/>
          </w:tcPr>
          <w:p w14:paraId="4D57239B" w14:textId="77777777" w:rsidR="0090697D" w:rsidRPr="00704674" w:rsidRDefault="0090697D" w:rsidP="006F24C0">
            <w:pPr>
              <w:rPr>
                <w:sz w:val="20"/>
              </w:rPr>
            </w:pPr>
            <w:r w:rsidRPr="00704674">
              <w:rPr>
                <w:sz w:val="20"/>
              </w:rPr>
              <w:t>1</w:t>
            </w:r>
          </w:p>
        </w:tc>
      </w:tr>
      <w:tr w:rsidR="0090697D" w:rsidRPr="00704674" w14:paraId="7CC5D283" w14:textId="77777777" w:rsidTr="0090697D">
        <w:tc>
          <w:tcPr>
            <w:tcW w:w="2881" w:type="dxa"/>
          </w:tcPr>
          <w:p w14:paraId="7F1F0EB0" w14:textId="144F5D31" w:rsidR="0090697D" w:rsidRPr="00704674" w:rsidRDefault="0090697D" w:rsidP="006F24C0">
            <w:pPr>
              <w:rPr>
                <w:sz w:val="20"/>
              </w:rPr>
            </w:pPr>
            <w:r w:rsidRPr="00704674">
              <w:rPr>
                <w:sz w:val="20"/>
              </w:rPr>
              <w:t>Resistor 1.3</w:t>
            </w:r>
            <w:r w:rsidR="0068719B" w:rsidRPr="00704674">
              <w:rPr>
                <w:sz w:val="20"/>
              </w:rPr>
              <w:t xml:space="preserve"> </w:t>
            </w:r>
            <w:r w:rsidRPr="00704674">
              <w:rPr>
                <w:sz w:val="20"/>
              </w:rPr>
              <w:t>k</w:t>
            </w:r>
            <w:r w:rsidR="0068719B" w:rsidRPr="00704674">
              <w:rPr>
                <w:rFonts w:cstheme="minorHAnsi"/>
                <w:sz w:val="20"/>
              </w:rPr>
              <w:t>Ω</w:t>
            </w:r>
          </w:p>
        </w:tc>
        <w:tc>
          <w:tcPr>
            <w:tcW w:w="346" w:type="dxa"/>
          </w:tcPr>
          <w:p w14:paraId="658364FB" w14:textId="77777777" w:rsidR="0090697D" w:rsidRPr="00704674" w:rsidRDefault="0090697D" w:rsidP="006F24C0">
            <w:pPr>
              <w:rPr>
                <w:sz w:val="20"/>
              </w:rPr>
            </w:pPr>
            <w:r w:rsidRPr="00704674">
              <w:rPr>
                <w:sz w:val="20"/>
              </w:rPr>
              <w:t>1</w:t>
            </w:r>
          </w:p>
        </w:tc>
      </w:tr>
      <w:tr w:rsidR="0090697D" w:rsidRPr="00704674" w14:paraId="346DF6BD" w14:textId="77777777" w:rsidTr="0090697D">
        <w:tc>
          <w:tcPr>
            <w:tcW w:w="2881" w:type="dxa"/>
          </w:tcPr>
          <w:p w14:paraId="4C29E9EB" w14:textId="25C6133C" w:rsidR="0090697D" w:rsidRPr="00704674" w:rsidRDefault="0090697D" w:rsidP="006F24C0">
            <w:pPr>
              <w:rPr>
                <w:sz w:val="20"/>
              </w:rPr>
            </w:pPr>
            <w:r w:rsidRPr="00704674">
              <w:rPr>
                <w:sz w:val="20"/>
              </w:rPr>
              <w:t>Resistor 2</w:t>
            </w:r>
            <w:r w:rsidR="0068719B" w:rsidRPr="00704674">
              <w:rPr>
                <w:sz w:val="20"/>
              </w:rPr>
              <w:t xml:space="preserve"> </w:t>
            </w:r>
            <w:r w:rsidRPr="00704674">
              <w:rPr>
                <w:sz w:val="20"/>
              </w:rPr>
              <w:t>k</w:t>
            </w:r>
            <w:r w:rsidR="0068719B" w:rsidRPr="00704674">
              <w:rPr>
                <w:rFonts w:cstheme="minorHAnsi"/>
                <w:sz w:val="20"/>
              </w:rPr>
              <w:t>Ω</w:t>
            </w:r>
          </w:p>
        </w:tc>
        <w:tc>
          <w:tcPr>
            <w:tcW w:w="346" w:type="dxa"/>
          </w:tcPr>
          <w:p w14:paraId="7EFFBFCC" w14:textId="77777777" w:rsidR="0090697D" w:rsidRPr="00704674" w:rsidRDefault="0090697D" w:rsidP="006F24C0">
            <w:pPr>
              <w:rPr>
                <w:sz w:val="20"/>
              </w:rPr>
            </w:pPr>
            <w:r w:rsidRPr="00704674">
              <w:rPr>
                <w:sz w:val="20"/>
              </w:rPr>
              <w:t>1</w:t>
            </w:r>
          </w:p>
        </w:tc>
      </w:tr>
      <w:tr w:rsidR="0090697D" w:rsidRPr="00704674" w14:paraId="50204DF2" w14:textId="77777777" w:rsidTr="0090697D">
        <w:tc>
          <w:tcPr>
            <w:tcW w:w="2881" w:type="dxa"/>
          </w:tcPr>
          <w:p w14:paraId="799F6D6C" w14:textId="15794FB0" w:rsidR="0090697D" w:rsidRPr="00704674" w:rsidRDefault="0090697D" w:rsidP="006F24C0">
            <w:pPr>
              <w:rPr>
                <w:sz w:val="20"/>
              </w:rPr>
            </w:pPr>
            <w:r w:rsidRPr="00704674">
              <w:rPr>
                <w:sz w:val="20"/>
              </w:rPr>
              <w:t>Resistor 4.7</w:t>
            </w:r>
            <w:r w:rsidR="0068719B" w:rsidRPr="00704674">
              <w:rPr>
                <w:sz w:val="20"/>
              </w:rPr>
              <w:t xml:space="preserve"> </w:t>
            </w:r>
            <w:r w:rsidRPr="00704674">
              <w:rPr>
                <w:sz w:val="20"/>
              </w:rPr>
              <w:t>k</w:t>
            </w:r>
            <w:r w:rsidR="0068719B" w:rsidRPr="00704674">
              <w:rPr>
                <w:rFonts w:cstheme="minorHAnsi"/>
                <w:sz w:val="20"/>
              </w:rPr>
              <w:t>Ω</w:t>
            </w:r>
          </w:p>
        </w:tc>
        <w:tc>
          <w:tcPr>
            <w:tcW w:w="346" w:type="dxa"/>
          </w:tcPr>
          <w:p w14:paraId="7435D459" w14:textId="77777777" w:rsidR="0090697D" w:rsidRPr="00704674" w:rsidRDefault="0090697D" w:rsidP="006F24C0">
            <w:pPr>
              <w:rPr>
                <w:sz w:val="20"/>
              </w:rPr>
            </w:pPr>
            <w:r w:rsidRPr="00704674">
              <w:rPr>
                <w:sz w:val="20"/>
              </w:rPr>
              <w:t>1</w:t>
            </w:r>
          </w:p>
        </w:tc>
      </w:tr>
      <w:tr w:rsidR="0090697D" w:rsidRPr="00704674" w14:paraId="7CA6D01A" w14:textId="77777777" w:rsidTr="0090697D">
        <w:tc>
          <w:tcPr>
            <w:tcW w:w="2881" w:type="dxa"/>
          </w:tcPr>
          <w:p w14:paraId="025B213F" w14:textId="6E4C7F8A" w:rsidR="0090697D" w:rsidRPr="00704674" w:rsidRDefault="009F4847" w:rsidP="006F24C0">
            <w:pPr>
              <w:rPr>
                <w:sz w:val="20"/>
              </w:rPr>
            </w:pPr>
            <w:r w:rsidRPr="00704674">
              <w:rPr>
                <w:sz w:val="20"/>
              </w:rPr>
              <w:t>Capacitor 10</w:t>
            </w:r>
            <w:r w:rsidR="0068719B" w:rsidRPr="00704674">
              <w:rPr>
                <w:sz w:val="20"/>
              </w:rPr>
              <w:t xml:space="preserve"> </w:t>
            </w:r>
            <w:proofErr w:type="spellStart"/>
            <w:r w:rsidRPr="00704674">
              <w:rPr>
                <w:sz w:val="20"/>
              </w:rPr>
              <w:t>u</w:t>
            </w:r>
            <w:r w:rsidR="0068719B" w:rsidRPr="00704674">
              <w:rPr>
                <w:sz w:val="20"/>
              </w:rPr>
              <w:t>F</w:t>
            </w:r>
            <w:proofErr w:type="spellEnd"/>
          </w:p>
        </w:tc>
        <w:tc>
          <w:tcPr>
            <w:tcW w:w="346" w:type="dxa"/>
          </w:tcPr>
          <w:p w14:paraId="7D1729AD" w14:textId="77777777" w:rsidR="0090697D" w:rsidRPr="00704674" w:rsidRDefault="009F4847" w:rsidP="006F24C0">
            <w:pPr>
              <w:rPr>
                <w:sz w:val="20"/>
              </w:rPr>
            </w:pPr>
            <w:r w:rsidRPr="00704674">
              <w:rPr>
                <w:sz w:val="20"/>
              </w:rPr>
              <w:t>1</w:t>
            </w:r>
          </w:p>
        </w:tc>
      </w:tr>
      <w:tr w:rsidR="0090697D" w:rsidRPr="00704674" w14:paraId="3EF434E3" w14:textId="77777777" w:rsidTr="0090697D">
        <w:tc>
          <w:tcPr>
            <w:tcW w:w="2881" w:type="dxa"/>
          </w:tcPr>
          <w:p w14:paraId="268A68C3" w14:textId="005E75D5" w:rsidR="0090697D" w:rsidRPr="00704674" w:rsidRDefault="009F4847" w:rsidP="009F4847">
            <w:pPr>
              <w:tabs>
                <w:tab w:val="center" w:pos="1332"/>
              </w:tabs>
              <w:rPr>
                <w:sz w:val="20"/>
              </w:rPr>
            </w:pPr>
            <w:r w:rsidRPr="00704674">
              <w:rPr>
                <w:sz w:val="20"/>
              </w:rPr>
              <w:t>Capacitor 1</w:t>
            </w:r>
            <w:r w:rsidR="0068719B" w:rsidRPr="00704674">
              <w:rPr>
                <w:sz w:val="20"/>
              </w:rPr>
              <w:t xml:space="preserve"> </w:t>
            </w:r>
            <w:proofErr w:type="spellStart"/>
            <w:r w:rsidRPr="00704674">
              <w:rPr>
                <w:sz w:val="20"/>
              </w:rPr>
              <w:t>u</w:t>
            </w:r>
            <w:r w:rsidR="0068719B" w:rsidRPr="00704674">
              <w:rPr>
                <w:sz w:val="20"/>
              </w:rPr>
              <w:t>F</w:t>
            </w:r>
            <w:proofErr w:type="spellEnd"/>
          </w:p>
        </w:tc>
        <w:tc>
          <w:tcPr>
            <w:tcW w:w="346" w:type="dxa"/>
          </w:tcPr>
          <w:p w14:paraId="26E1C94C" w14:textId="77777777" w:rsidR="0090697D" w:rsidRPr="00704674" w:rsidRDefault="009F4847" w:rsidP="006F24C0">
            <w:pPr>
              <w:rPr>
                <w:sz w:val="20"/>
              </w:rPr>
            </w:pPr>
            <w:r w:rsidRPr="00704674">
              <w:rPr>
                <w:sz w:val="20"/>
              </w:rPr>
              <w:t>1</w:t>
            </w:r>
          </w:p>
        </w:tc>
      </w:tr>
      <w:tr w:rsidR="0090697D" w:rsidRPr="00704674" w14:paraId="38B0AB25" w14:textId="77777777" w:rsidTr="0090697D">
        <w:tc>
          <w:tcPr>
            <w:tcW w:w="2881" w:type="dxa"/>
          </w:tcPr>
          <w:p w14:paraId="399DBEDC" w14:textId="025720FF" w:rsidR="0090697D" w:rsidRPr="00704674" w:rsidRDefault="009F4847" w:rsidP="006F24C0">
            <w:pPr>
              <w:rPr>
                <w:sz w:val="20"/>
              </w:rPr>
            </w:pPr>
            <w:r w:rsidRPr="00704674">
              <w:rPr>
                <w:sz w:val="20"/>
              </w:rPr>
              <w:t>Capacitor 10</w:t>
            </w:r>
            <w:r w:rsidR="0068719B" w:rsidRPr="00704674">
              <w:rPr>
                <w:sz w:val="20"/>
              </w:rPr>
              <w:t xml:space="preserve"> </w:t>
            </w:r>
            <w:r w:rsidRPr="00704674">
              <w:rPr>
                <w:sz w:val="20"/>
              </w:rPr>
              <w:t>p</w:t>
            </w:r>
            <w:r w:rsidR="0068719B" w:rsidRPr="00704674">
              <w:rPr>
                <w:sz w:val="20"/>
              </w:rPr>
              <w:t>F</w:t>
            </w:r>
          </w:p>
        </w:tc>
        <w:tc>
          <w:tcPr>
            <w:tcW w:w="346" w:type="dxa"/>
          </w:tcPr>
          <w:p w14:paraId="73AFC1F4" w14:textId="77777777" w:rsidR="00C61E71" w:rsidRPr="00704674" w:rsidRDefault="009F4847" w:rsidP="006F24C0">
            <w:pPr>
              <w:rPr>
                <w:sz w:val="20"/>
              </w:rPr>
            </w:pPr>
            <w:r w:rsidRPr="00704674">
              <w:rPr>
                <w:sz w:val="20"/>
              </w:rPr>
              <w:t>1</w:t>
            </w:r>
          </w:p>
        </w:tc>
      </w:tr>
      <w:tr w:rsidR="00C61E71" w:rsidRPr="00704674" w14:paraId="5A04838F" w14:textId="77777777" w:rsidTr="0090697D">
        <w:tc>
          <w:tcPr>
            <w:tcW w:w="2881" w:type="dxa"/>
          </w:tcPr>
          <w:p w14:paraId="6CA28DDE" w14:textId="540D1890" w:rsidR="00C61E71" w:rsidRPr="00704674" w:rsidRDefault="00C61E71" w:rsidP="0025125E">
            <w:pPr>
              <w:rPr>
                <w:sz w:val="20"/>
              </w:rPr>
            </w:pPr>
            <w:r w:rsidRPr="00704674">
              <w:rPr>
                <w:sz w:val="20"/>
              </w:rPr>
              <w:t>Coil 680</w:t>
            </w:r>
            <w:r w:rsidR="0068719B" w:rsidRPr="00704674">
              <w:rPr>
                <w:sz w:val="20"/>
              </w:rPr>
              <w:t xml:space="preserve"> </w:t>
            </w:r>
            <w:proofErr w:type="spellStart"/>
            <w:r w:rsidRPr="00704674">
              <w:rPr>
                <w:sz w:val="20"/>
              </w:rPr>
              <w:t>u</w:t>
            </w:r>
            <w:r w:rsidR="0068719B" w:rsidRPr="00704674">
              <w:rPr>
                <w:sz w:val="20"/>
              </w:rPr>
              <w:t>H</w:t>
            </w:r>
            <w:proofErr w:type="spellEnd"/>
          </w:p>
        </w:tc>
        <w:tc>
          <w:tcPr>
            <w:tcW w:w="346" w:type="dxa"/>
          </w:tcPr>
          <w:p w14:paraId="33297F47" w14:textId="77777777" w:rsidR="00C61E71" w:rsidRPr="00704674" w:rsidRDefault="00C61E71" w:rsidP="0025125E">
            <w:pPr>
              <w:rPr>
                <w:sz w:val="20"/>
              </w:rPr>
            </w:pPr>
            <w:r w:rsidRPr="00704674">
              <w:rPr>
                <w:sz w:val="20"/>
              </w:rPr>
              <w:t>1</w:t>
            </w:r>
          </w:p>
        </w:tc>
      </w:tr>
      <w:tr w:rsidR="0090697D" w:rsidRPr="00704674" w14:paraId="339F602B" w14:textId="77777777" w:rsidTr="0090697D">
        <w:tc>
          <w:tcPr>
            <w:tcW w:w="2881" w:type="dxa"/>
          </w:tcPr>
          <w:p w14:paraId="7A37EAB3" w14:textId="4599DE77" w:rsidR="0090697D" w:rsidRPr="00704674" w:rsidRDefault="009F4847" w:rsidP="006F24C0">
            <w:pPr>
              <w:rPr>
                <w:sz w:val="20"/>
              </w:rPr>
            </w:pPr>
            <w:r w:rsidRPr="00704674">
              <w:rPr>
                <w:sz w:val="20"/>
              </w:rPr>
              <w:t>Diode</w:t>
            </w:r>
            <w:r w:rsidR="0068719B" w:rsidRPr="00704674">
              <w:rPr>
                <w:sz w:val="20"/>
              </w:rPr>
              <w:t xml:space="preserve"> SS13L</w:t>
            </w:r>
          </w:p>
        </w:tc>
        <w:tc>
          <w:tcPr>
            <w:tcW w:w="346" w:type="dxa"/>
          </w:tcPr>
          <w:p w14:paraId="4E33C87E" w14:textId="77777777" w:rsidR="0090697D" w:rsidRPr="00704674" w:rsidRDefault="009F4847" w:rsidP="006F24C0">
            <w:pPr>
              <w:rPr>
                <w:sz w:val="20"/>
              </w:rPr>
            </w:pPr>
            <w:r w:rsidRPr="00704674">
              <w:rPr>
                <w:sz w:val="20"/>
              </w:rPr>
              <w:t>1</w:t>
            </w:r>
          </w:p>
        </w:tc>
      </w:tr>
      <w:tr w:rsidR="0090697D" w:rsidRPr="00704674" w14:paraId="7629CB78" w14:textId="77777777" w:rsidTr="0090697D">
        <w:tc>
          <w:tcPr>
            <w:tcW w:w="2881" w:type="dxa"/>
          </w:tcPr>
          <w:p w14:paraId="2FC219E7" w14:textId="1A82F54C" w:rsidR="0090697D" w:rsidRPr="00704674" w:rsidRDefault="0068719B" w:rsidP="006F24C0">
            <w:pPr>
              <w:rPr>
                <w:sz w:val="20"/>
              </w:rPr>
            </w:pPr>
            <w:r w:rsidRPr="00704674">
              <w:rPr>
                <w:sz w:val="20"/>
              </w:rPr>
              <w:t>IC ZXLD1350</w:t>
            </w:r>
          </w:p>
        </w:tc>
        <w:tc>
          <w:tcPr>
            <w:tcW w:w="346" w:type="dxa"/>
          </w:tcPr>
          <w:p w14:paraId="446873A8" w14:textId="77777777" w:rsidR="0090697D" w:rsidRPr="00704674" w:rsidRDefault="00C61E71" w:rsidP="006F24C0">
            <w:pPr>
              <w:rPr>
                <w:sz w:val="20"/>
              </w:rPr>
            </w:pPr>
            <w:r w:rsidRPr="00704674">
              <w:rPr>
                <w:sz w:val="20"/>
              </w:rPr>
              <w:t>1</w:t>
            </w:r>
          </w:p>
        </w:tc>
      </w:tr>
      <w:tr w:rsidR="00C61E71" w:rsidRPr="00704674" w14:paraId="071D3236" w14:textId="77777777" w:rsidTr="0025125E">
        <w:tc>
          <w:tcPr>
            <w:tcW w:w="2881" w:type="dxa"/>
          </w:tcPr>
          <w:p w14:paraId="3C6FB9D3" w14:textId="77777777" w:rsidR="00C61E71" w:rsidRPr="00704674" w:rsidRDefault="00C61E71" w:rsidP="0025125E">
            <w:pPr>
              <w:rPr>
                <w:sz w:val="20"/>
              </w:rPr>
            </w:pPr>
            <w:r w:rsidRPr="00704674">
              <w:rPr>
                <w:sz w:val="20"/>
              </w:rPr>
              <w:t>LED</w:t>
            </w:r>
          </w:p>
        </w:tc>
        <w:tc>
          <w:tcPr>
            <w:tcW w:w="346" w:type="dxa"/>
          </w:tcPr>
          <w:p w14:paraId="2538979D" w14:textId="77777777" w:rsidR="00C61E71" w:rsidRPr="00704674" w:rsidRDefault="00C61E71" w:rsidP="0025125E">
            <w:pPr>
              <w:rPr>
                <w:sz w:val="20"/>
              </w:rPr>
            </w:pPr>
            <w:r w:rsidRPr="00704674">
              <w:rPr>
                <w:sz w:val="20"/>
              </w:rPr>
              <w:t>6</w:t>
            </w:r>
          </w:p>
        </w:tc>
      </w:tr>
    </w:tbl>
    <w:p w14:paraId="7BA193DA" w14:textId="550FA612" w:rsidR="002A0016" w:rsidRPr="00704674" w:rsidRDefault="002A0016" w:rsidP="006F24C0">
      <w:pPr>
        <w:rPr>
          <w:sz w:val="20"/>
        </w:rPr>
      </w:pPr>
    </w:p>
    <w:p w14:paraId="00B1FCD3" w14:textId="47129070" w:rsidR="00737CD3" w:rsidRDefault="007911D6" w:rsidP="002E2E1C">
      <w:pPr>
        <w:pStyle w:val="berschrift2"/>
        <w:numPr>
          <w:ilvl w:val="1"/>
          <w:numId w:val="13"/>
        </w:numPr>
        <w:rPr>
          <w:ins w:id="1392" w:author="Lars Müggler" w:date="2019-11-13T20:20:00Z"/>
        </w:rPr>
      </w:pPr>
      <w:r w:rsidRPr="00704674">
        <w:t xml:space="preserve"> </w:t>
      </w:r>
      <w:bookmarkStart w:id="1393" w:name="_Toc24573931"/>
      <w:r w:rsidR="0068719B" w:rsidRPr="00704674">
        <w:t>Solution</w:t>
      </w:r>
      <w:r w:rsidR="00737CD3" w:rsidRPr="00704674">
        <w:t xml:space="preserve"> 2</w:t>
      </w:r>
      <w:bookmarkEnd w:id="1393"/>
    </w:p>
    <w:p w14:paraId="4C49FCEC" w14:textId="77777777" w:rsidR="00F5608C" w:rsidRPr="009F717A" w:rsidRDefault="00F5608C">
      <w:pPr>
        <w:jc w:val="both"/>
        <w:rPr>
          <w:ins w:id="1394" w:author="Lars Müggler" w:date="2019-11-13T20:20:00Z"/>
        </w:rPr>
        <w:pPrChange w:id="1395" w:author="Lars Müggler" w:date="2019-11-13T20:20:00Z">
          <w:pPr>
            <w:pStyle w:val="Listenabsatz"/>
            <w:numPr>
              <w:numId w:val="13"/>
            </w:numPr>
            <w:ind w:left="360" w:hanging="360"/>
            <w:jc w:val="both"/>
          </w:pPr>
        </w:pPrChange>
      </w:pPr>
      <w:ins w:id="1396" w:author="Lars Müggler" w:date="2019-11-13T20:20:00Z">
        <w:r w:rsidRPr="009F717A">
          <w:t>To verify the output current of the buck converter the voltage drop above the shunt resistor R2 is measured. The ZXCT1350 indicates this voltage drop and convert it to a current.</w:t>
        </w:r>
        <w:r w:rsidRPr="009F717A">
          <w:br/>
          <w:t>The following formula shows the shows the relationship between measured voltage V</w:t>
        </w:r>
        <w:r w:rsidRPr="00F5608C">
          <w:rPr>
            <w:vertAlign w:val="subscript"/>
          </w:rPr>
          <w:t>SENSE</w:t>
        </w:r>
        <w:r w:rsidRPr="009F717A">
          <w:t xml:space="preserve"> and the converted output current:</w:t>
        </w:r>
      </w:ins>
    </w:p>
    <w:p w14:paraId="4D78C91E" w14:textId="77777777" w:rsidR="00F5608C" w:rsidRPr="00F5608C" w:rsidRDefault="005517F0">
      <w:pPr>
        <w:jc w:val="both"/>
        <w:rPr>
          <w:ins w:id="1397" w:author="Lars Müggler" w:date="2019-11-13T20:20:00Z"/>
          <w:rFonts w:eastAsiaTheme="minorEastAsia"/>
        </w:rPr>
        <w:pPrChange w:id="1398" w:author="Lars Müggler" w:date="2019-11-13T20:20:00Z">
          <w:pPr>
            <w:pStyle w:val="Listenabsatz"/>
            <w:numPr>
              <w:numId w:val="13"/>
            </w:numPr>
            <w:ind w:left="360" w:hanging="360"/>
            <w:jc w:val="both"/>
          </w:pPr>
        </w:pPrChange>
      </w:pPr>
      <m:oMathPara>
        <m:oMath>
          <m:sSub>
            <m:sSubPr>
              <m:ctrlPr>
                <w:ins w:id="1399" w:author="Lars Müggler" w:date="2019-11-13T20:20:00Z">
                  <w:rPr>
                    <w:rFonts w:ascii="Cambria Math" w:hAnsi="Cambria Math"/>
                    <w:i/>
                  </w:rPr>
                </w:ins>
              </m:ctrlPr>
            </m:sSubPr>
            <m:e>
              <m:r>
                <w:ins w:id="1400" w:author="Lars Müggler" w:date="2019-11-13T20:20:00Z">
                  <w:rPr>
                    <w:rFonts w:ascii="Cambria Math" w:hAnsi="Cambria Math"/>
                    <w:rPrChange w:id="1401" w:author="Lars Müggler" w:date="2019-11-13T20:20:00Z">
                      <w:rPr/>
                    </w:rPrChange>
                  </w:rPr>
                  <m:t>I</m:t>
                </w:ins>
              </m:r>
            </m:e>
            <m:sub>
              <m:r>
                <w:ins w:id="1402" w:author="Lars Müggler" w:date="2019-11-13T20:20:00Z">
                  <w:rPr>
                    <w:rFonts w:ascii="Cambria Math" w:hAnsi="Cambria Math"/>
                    <w:rPrChange w:id="1403" w:author="Lars Müggler" w:date="2019-11-13T20:20:00Z">
                      <w:rPr/>
                    </w:rPrChange>
                  </w:rPr>
                  <m:t>OUT</m:t>
                </w:ins>
              </m:r>
            </m:sub>
          </m:sSub>
          <m:r>
            <w:ins w:id="1404" w:author="Lars Müggler" w:date="2019-11-13T20:20:00Z">
              <w:rPr>
                <w:rFonts w:ascii="Cambria Math" w:hAnsi="Cambria Math"/>
                <w:rPrChange w:id="1405" w:author="Lars Müggler" w:date="2019-11-13T20:20:00Z">
                  <w:rPr/>
                </w:rPrChange>
              </w:rPr>
              <m:t>=0.004 ∙</m:t>
            </w:ins>
          </m:r>
          <m:sSub>
            <m:sSubPr>
              <m:ctrlPr>
                <w:ins w:id="1406" w:author="Lars Müggler" w:date="2019-11-13T20:20:00Z">
                  <w:rPr>
                    <w:rFonts w:ascii="Cambria Math" w:hAnsi="Cambria Math"/>
                    <w:i/>
                  </w:rPr>
                </w:ins>
              </m:ctrlPr>
            </m:sSubPr>
            <m:e>
              <m:r>
                <w:ins w:id="1407" w:author="Lars Müggler" w:date="2019-11-13T20:20:00Z">
                  <w:rPr>
                    <w:rFonts w:ascii="Cambria Math" w:hAnsi="Cambria Math"/>
                    <w:rPrChange w:id="1408" w:author="Lars Müggler" w:date="2019-11-13T20:20:00Z">
                      <w:rPr/>
                    </w:rPrChange>
                  </w:rPr>
                  <m:t>V</m:t>
                </w:ins>
              </m:r>
            </m:e>
            <m:sub>
              <m:r>
                <w:ins w:id="1409" w:author="Lars Müggler" w:date="2019-11-13T20:20:00Z">
                  <w:rPr>
                    <w:rFonts w:ascii="Cambria Math" w:hAnsi="Cambria Math"/>
                    <w:rPrChange w:id="1410" w:author="Lars Müggler" w:date="2019-11-13T20:20:00Z">
                      <w:rPr/>
                    </w:rPrChange>
                  </w:rPr>
                  <m:t>SENSE</m:t>
                </w:ins>
              </m:r>
            </m:sub>
          </m:sSub>
        </m:oMath>
      </m:oMathPara>
    </w:p>
    <w:p w14:paraId="2DC86681" w14:textId="77777777" w:rsidR="00F5608C" w:rsidRPr="00F5608C" w:rsidRDefault="00F5608C">
      <w:pPr>
        <w:jc w:val="both"/>
        <w:rPr>
          <w:ins w:id="1411" w:author="Lars Müggler" w:date="2019-11-13T20:20:00Z"/>
          <w:rFonts w:eastAsiaTheme="minorEastAsia"/>
          <w:rPrChange w:id="1412" w:author="Lars Müggler" w:date="2019-11-13T20:20:00Z">
            <w:rPr>
              <w:ins w:id="1413" w:author="Lars Müggler" w:date="2019-11-13T20:20:00Z"/>
            </w:rPr>
          </w:rPrChange>
        </w:rPr>
        <w:pPrChange w:id="1414" w:author="Lars Müggler" w:date="2019-11-13T20:20:00Z">
          <w:pPr>
            <w:pStyle w:val="Listenabsatz"/>
            <w:numPr>
              <w:numId w:val="13"/>
            </w:numPr>
            <w:ind w:left="360" w:hanging="360"/>
            <w:jc w:val="both"/>
          </w:pPr>
        </w:pPrChange>
      </w:pPr>
      <w:ins w:id="1415" w:author="Lars Müggler" w:date="2019-11-13T20:20:00Z">
        <w:r w:rsidRPr="00F5608C">
          <w:rPr>
            <w:rFonts w:eastAsiaTheme="minorEastAsia"/>
            <w:rPrChange w:id="1416" w:author="Lars Müggler" w:date="2019-11-13T20:20:00Z">
              <w:rPr/>
            </w:rPrChange>
          </w:rPr>
          <w:t xml:space="preserve">Depending on the maximum voltage you want at the output, you choose the corresponding resistor. We defined that we want a maximum output voltage V_ADC of 2 V at a current of </w:t>
        </w:r>
        <w:commentRangeStart w:id="1417"/>
        <w:r w:rsidRPr="00F5608C">
          <w:rPr>
            <w:rFonts w:eastAsiaTheme="minorEastAsia"/>
            <w:rPrChange w:id="1418" w:author="Lars Müggler" w:date="2019-11-13T20:20:00Z">
              <w:rPr/>
            </w:rPrChange>
          </w:rPr>
          <w:t>350</w:t>
        </w:r>
        <w:commentRangeEnd w:id="1417"/>
        <w:r w:rsidRPr="00704674">
          <w:rPr>
            <w:rStyle w:val="Kommentarzeichen"/>
          </w:rPr>
          <w:commentReference w:id="1417"/>
        </w:r>
        <w:r w:rsidRPr="00F5608C">
          <w:rPr>
            <w:rFonts w:eastAsiaTheme="minorEastAsia"/>
            <w:rPrChange w:id="1419" w:author="Lars Müggler" w:date="2019-11-13T20:20:00Z">
              <w:rPr/>
            </w:rPrChange>
          </w:rPr>
          <w:t xml:space="preserve"> mA. Therefore the maximum voltage drop across the shunt resistor is 350 mV, because the resistor value of the shunt is 1 </w:t>
        </w:r>
        <m:oMath>
          <m:r>
            <w:rPr>
              <w:rFonts w:ascii="Cambria Math" w:hAnsi="Cambria Math"/>
              <w:rPrChange w:id="1420" w:author="Lars Müggler" w:date="2019-11-13T20:20:00Z">
                <w:rPr>
                  <w:rFonts w:ascii="Cambria Math" w:hAnsi="Cambria Math"/>
                </w:rPr>
              </w:rPrChange>
            </w:rPr>
            <m:t>Ω</m:t>
          </m:r>
        </m:oMath>
        <w:r w:rsidRPr="00F5608C">
          <w:rPr>
            <w:rFonts w:eastAsiaTheme="minorEastAsia"/>
            <w:rPrChange w:id="1421" w:author="Lars Müggler" w:date="2019-11-13T20:20:00Z">
              <w:rPr/>
            </w:rPrChange>
          </w:rPr>
          <w:t xml:space="preserve"> . To get the corresponding resistor value </w:t>
        </w:r>
        <w:r w:rsidRPr="009F717A">
          <w:t>R</w:t>
        </w:r>
        <w:r w:rsidRPr="00F5608C">
          <w:rPr>
            <w:vertAlign w:val="subscript"/>
          </w:rPr>
          <w:t>GAIN</w:t>
        </w:r>
        <w:r w:rsidRPr="00F5608C">
          <w:rPr>
            <w:rFonts w:eastAsiaTheme="minorEastAsia"/>
            <w:rPrChange w:id="1422" w:author="Lars Müggler" w:date="2019-11-13T20:20:00Z">
              <w:rPr/>
            </w:rPrChange>
          </w:rPr>
          <w:t xml:space="preserve"> you just have to apply ohm’s law because the output current flows through the selected resistor  and thus generates a measurable output voltage </w:t>
        </w:r>
        <w:r w:rsidRPr="009F717A">
          <w:t>V</w:t>
        </w:r>
        <w:r w:rsidRPr="00F5608C">
          <w:rPr>
            <w:vertAlign w:val="subscript"/>
          </w:rPr>
          <w:t>ADC</w:t>
        </w:r>
        <w:r w:rsidRPr="009F717A">
          <w:t>.</w:t>
        </w:r>
        <w:r w:rsidRPr="00F5608C">
          <w:rPr>
            <w:rFonts w:eastAsiaTheme="minorEastAsia"/>
            <w:rPrChange w:id="1423" w:author="Lars Müggler" w:date="2019-11-13T20:20:00Z">
              <w:rPr/>
            </w:rPrChange>
          </w:rPr>
          <w:br/>
        </w:r>
        <m:oMathPara>
          <m:oMath>
            <m:sSub>
              <m:sSubPr>
                <m:ctrlPr>
                  <w:rPr>
                    <w:rFonts w:ascii="Cambria Math" w:hAnsi="Cambria Math"/>
                    <w:i/>
                  </w:rPr>
                </m:ctrlPr>
              </m:sSubPr>
              <m:e>
                <m:r>
                  <w:rPr>
                    <w:rFonts w:ascii="Cambria Math" w:hAnsi="Cambria Math"/>
                    <w:rPrChange w:id="1424" w:author="Lars Müggler" w:date="2019-11-13T20:20:00Z">
                      <w:rPr>
                        <w:rFonts w:ascii="Cambria Math" w:hAnsi="Cambria Math"/>
                      </w:rPr>
                    </w:rPrChange>
                  </w:rPr>
                  <m:t>R</m:t>
                </m:r>
              </m:e>
              <m:sub>
                <m:r>
                  <w:rPr>
                    <w:rFonts w:ascii="Cambria Math" w:hAnsi="Cambria Math"/>
                    <w:rPrChange w:id="1425" w:author="Lars Müggler" w:date="2019-11-13T20:20:00Z">
                      <w:rPr>
                        <w:rFonts w:ascii="Cambria Math" w:hAnsi="Cambria Math"/>
                      </w:rPr>
                    </w:rPrChange>
                  </w:rPr>
                  <m:t>GAIN</m:t>
                </m:r>
              </m:sub>
            </m:sSub>
            <m:r>
              <w:rPr>
                <w:rFonts w:ascii="Cambria Math" w:hAnsi="Cambria Math"/>
                <w:rPrChange w:id="1426" w:author="Lars Müggler" w:date="2019-11-13T20:20:00Z">
                  <w:rPr>
                    <w:rFonts w:ascii="Cambria Math" w:hAnsi="Cambria Math"/>
                  </w:rPr>
                </w:rPrChange>
              </w:rPr>
              <m:t>=</m:t>
            </m:r>
            <m:f>
              <m:fPr>
                <m:ctrlPr>
                  <w:rPr>
                    <w:rFonts w:ascii="Cambria Math" w:hAnsi="Cambria Math"/>
                    <w:i/>
                  </w:rPr>
                </m:ctrlPr>
              </m:fPr>
              <m:num>
                <m:sSub>
                  <m:sSubPr>
                    <m:ctrlPr>
                      <w:rPr>
                        <w:rFonts w:ascii="Cambria Math" w:hAnsi="Cambria Math"/>
                        <w:i/>
                      </w:rPr>
                    </m:ctrlPr>
                  </m:sSubPr>
                  <m:e>
                    <m:r>
                      <w:rPr>
                        <w:rFonts w:ascii="Cambria Math" w:hAnsi="Cambria Math"/>
                        <w:rPrChange w:id="1427" w:author="Lars Müggler" w:date="2019-11-13T20:20:00Z">
                          <w:rPr>
                            <w:rFonts w:ascii="Cambria Math" w:hAnsi="Cambria Math"/>
                          </w:rPr>
                        </w:rPrChange>
                      </w:rPr>
                      <m:t>V</m:t>
                    </m:r>
                  </m:e>
                  <m:sub>
                    <m:r>
                      <w:rPr>
                        <w:rFonts w:ascii="Cambria Math" w:hAnsi="Cambria Math"/>
                        <w:rPrChange w:id="1428" w:author="Lars Müggler" w:date="2019-11-13T20:20:00Z">
                          <w:rPr>
                            <w:rFonts w:ascii="Cambria Math" w:hAnsi="Cambria Math"/>
                          </w:rPr>
                        </w:rPrChange>
                      </w:rPr>
                      <m:t>ADC</m:t>
                    </m:r>
                  </m:sub>
                </m:sSub>
              </m:num>
              <m:den>
                <m:sSub>
                  <m:sSubPr>
                    <m:ctrlPr>
                      <w:rPr>
                        <w:rFonts w:ascii="Cambria Math" w:hAnsi="Cambria Math"/>
                        <w:i/>
                      </w:rPr>
                    </m:ctrlPr>
                  </m:sSubPr>
                  <m:e>
                    <m:r>
                      <w:rPr>
                        <w:rFonts w:ascii="Cambria Math" w:hAnsi="Cambria Math"/>
                        <w:rPrChange w:id="1429" w:author="Lars Müggler" w:date="2019-11-13T20:20:00Z">
                          <w:rPr>
                            <w:rFonts w:ascii="Cambria Math" w:hAnsi="Cambria Math"/>
                          </w:rPr>
                        </w:rPrChange>
                      </w:rPr>
                      <m:t>I</m:t>
                    </m:r>
                  </m:e>
                  <m:sub>
                    <m:r>
                      <w:rPr>
                        <w:rFonts w:ascii="Cambria Math" w:hAnsi="Cambria Math"/>
                        <w:rPrChange w:id="1430" w:author="Lars Müggler" w:date="2019-11-13T20:20:00Z">
                          <w:rPr>
                            <w:rFonts w:ascii="Cambria Math" w:hAnsi="Cambria Math"/>
                          </w:rPr>
                        </w:rPrChange>
                      </w:rPr>
                      <m:t>OUT MAX</m:t>
                    </m:r>
                  </m:sub>
                </m:sSub>
              </m:den>
            </m:f>
            <m:r>
              <w:rPr>
                <w:rFonts w:ascii="Cambria Math" w:hAnsi="Cambria Math"/>
                <w:rPrChange w:id="1431" w:author="Lars Müggler" w:date="2019-11-13T20:20:00Z">
                  <w:rPr>
                    <w:rFonts w:ascii="Cambria Math" w:hAnsi="Cambria Math"/>
                  </w:rPr>
                </w:rPrChange>
              </w:rPr>
              <m:t>=</m:t>
            </m:r>
            <m:f>
              <m:fPr>
                <m:ctrlPr>
                  <w:rPr>
                    <w:rFonts w:ascii="Cambria Math" w:hAnsi="Cambria Math"/>
                    <w:i/>
                  </w:rPr>
                </m:ctrlPr>
              </m:fPr>
              <m:num>
                <m:r>
                  <w:rPr>
                    <w:rFonts w:ascii="Cambria Math" w:hAnsi="Cambria Math"/>
                    <w:rPrChange w:id="1432" w:author="Lars Müggler" w:date="2019-11-13T20:20:00Z">
                      <w:rPr>
                        <w:rFonts w:ascii="Cambria Math" w:hAnsi="Cambria Math"/>
                      </w:rPr>
                    </w:rPrChange>
                  </w:rPr>
                  <m:t>2 V</m:t>
                </m:r>
              </m:num>
              <m:den>
                <m:r>
                  <w:rPr>
                    <w:rFonts w:ascii="Cambria Math" w:hAnsi="Cambria Math"/>
                    <w:rPrChange w:id="1433" w:author="Lars Müggler" w:date="2019-11-13T20:20:00Z">
                      <w:rPr>
                        <w:rFonts w:ascii="Cambria Math" w:hAnsi="Cambria Math"/>
                      </w:rPr>
                    </w:rPrChange>
                  </w:rPr>
                  <m:t xml:space="preserve">0.004∙0.350 A </m:t>
                </m:r>
              </m:den>
            </m:f>
            <m:r>
              <w:rPr>
                <w:rFonts w:ascii="Cambria Math" w:hAnsi="Cambria Math"/>
                <w:rPrChange w:id="1434" w:author="Lars Müggler" w:date="2019-11-13T20:20:00Z">
                  <w:rPr>
                    <w:rFonts w:ascii="Cambria Math" w:hAnsi="Cambria Math"/>
                  </w:rPr>
                </w:rPrChange>
              </w:rPr>
              <m:t>=1428.6 Ω→</m:t>
            </m:r>
            <m:sSub>
              <m:sSubPr>
                <m:ctrlPr>
                  <w:rPr>
                    <w:rFonts w:ascii="Cambria Math" w:hAnsi="Cambria Math"/>
                    <w:i/>
                  </w:rPr>
                </m:ctrlPr>
              </m:sSubPr>
              <m:e>
                <m:r>
                  <w:rPr>
                    <w:rFonts w:ascii="Cambria Math" w:hAnsi="Cambria Math"/>
                    <w:rPrChange w:id="1435" w:author="Lars Müggler" w:date="2019-11-13T20:20:00Z">
                      <w:rPr>
                        <w:rFonts w:ascii="Cambria Math" w:hAnsi="Cambria Math"/>
                      </w:rPr>
                    </w:rPrChange>
                  </w:rPr>
                  <m:t>R</m:t>
                </m:r>
              </m:e>
              <m:sub>
                <m:r>
                  <w:rPr>
                    <w:rFonts w:ascii="Cambria Math" w:hAnsi="Cambria Math"/>
                    <w:rPrChange w:id="1436" w:author="Lars Müggler" w:date="2019-11-13T20:20:00Z">
                      <w:rPr>
                        <w:rFonts w:ascii="Cambria Math" w:hAnsi="Cambria Math"/>
                      </w:rPr>
                    </w:rPrChange>
                  </w:rPr>
                  <m:t>GAIN</m:t>
                </m:r>
              </m:sub>
            </m:sSub>
            <m:r>
              <w:rPr>
                <w:rFonts w:ascii="Cambria Math" w:hAnsi="Cambria Math"/>
                <w:rPrChange w:id="1437" w:author="Lars Müggler" w:date="2019-11-13T20:20:00Z">
                  <w:rPr>
                    <w:rFonts w:ascii="Cambria Math" w:hAnsi="Cambria Math"/>
                  </w:rPr>
                </w:rPrChange>
              </w:rPr>
              <m:t>=1.47 kΩ</m:t>
            </m:r>
          </m:oMath>
        </m:oMathPara>
      </w:ins>
    </w:p>
    <w:p w14:paraId="7C113E33" w14:textId="77777777" w:rsidR="00F5608C" w:rsidRPr="00F5608C" w:rsidRDefault="00F5608C">
      <w:pPr>
        <w:jc w:val="both"/>
        <w:rPr>
          <w:ins w:id="1438" w:author="Lars Müggler" w:date="2019-11-13T20:20:00Z"/>
          <w:rFonts w:eastAsiaTheme="minorEastAsia"/>
          <w:rPrChange w:id="1439" w:author="Lars Müggler" w:date="2019-11-13T20:20:00Z">
            <w:rPr>
              <w:ins w:id="1440" w:author="Lars Müggler" w:date="2019-11-13T20:20:00Z"/>
            </w:rPr>
          </w:rPrChange>
        </w:rPr>
        <w:pPrChange w:id="1441" w:author="Lars Müggler" w:date="2019-11-13T20:20:00Z">
          <w:pPr>
            <w:pStyle w:val="Listenabsatz"/>
            <w:numPr>
              <w:numId w:val="13"/>
            </w:numPr>
            <w:ind w:left="360" w:hanging="360"/>
            <w:jc w:val="both"/>
          </w:pPr>
        </w:pPrChange>
      </w:pPr>
      <w:ins w:id="1442" w:author="Lars Müggler" w:date="2019-11-13T20:20:00Z">
        <w:r w:rsidRPr="00F5608C">
          <w:rPr>
            <w:rFonts w:eastAsiaTheme="minorEastAsia"/>
            <w:rPrChange w:id="1443" w:author="Lars Müggler" w:date="2019-11-13T20:20:00Z">
              <w:rPr/>
            </w:rPrChange>
          </w:rPr>
          <w:t>The resulting resistance value is 1.47 k</w:t>
        </w:r>
        <m:oMath>
          <m:r>
            <w:rPr>
              <w:rFonts w:ascii="Cambria Math" w:hAnsi="Cambria Math"/>
              <w:rPrChange w:id="1444" w:author="Lars Müggler" w:date="2019-11-13T20:20:00Z">
                <w:rPr>
                  <w:rFonts w:ascii="Cambria Math" w:hAnsi="Cambria Math"/>
                </w:rPr>
              </w:rPrChange>
            </w:rPr>
            <m:t>Ω</m:t>
          </m:r>
        </m:oMath>
        <w:r w:rsidRPr="00F5608C">
          <w:rPr>
            <w:rFonts w:eastAsiaTheme="minorEastAsia"/>
            <w:rPrChange w:id="1445" w:author="Lars Müggler" w:date="2019-11-13T20:20:00Z">
              <w:rPr/>
            </w:rPrChange>
          </w:rPr>
          <w:t>.</w:t>
        </w:r>
      </w:ins>
    </w:p>
    <w:p w14:paraId="2E3BEEEE" w14:textId="77777777" w:rsidR="00F5608C" w:rsidRPr="00F5608C" w:rsidRDefault="00F5608C">
      <w:pPr>
        <w:rPr>
          <w:rPrChange w:id="1446" w:author="Lars Müggler" w:date="2019-11-13T20:20:00Z">
            <w:rPr/>
          </w:rPrChange>
        </w:rPr>
        <w:pPrChange w:id="1447" w:author="Lars Müggler" w:date="2019-11-13T20:20:00Z">
          <w:pPr>
            <w:pStyle w:val="berschrift2"/>
            <w:numPr>
              <w:ilvl w:val="1"/>
              <w:numId w:val="13"/>
            </w:numPr>
            <w:ind w:left="792" w:hanging="432"/>
          </w:pPr>
        </w:pPrChange>
      </w:pPr>
    </w:p>
    <w:p w14:paraId="473CCA0C" w14:textId="77777777" w:rsidR="00CD4BA2" w:rsidRPr="00704674" w:rsidRDefault="00CD4BA2" w:rsidP="002E2E1C">
      <w:pPr>
        <w:pStyle w:val="berschrift3"/>
        <w:numPr>
          <w:ilvl w:val="2"/>
          <w:numId w:val="13"/>
        </w:numPr>
        <w:rPr>
          <w:rStyle w:val="IntensiveHervorhebung"/>
          <w:rPrChange w:id="1448" w:author="Lars Müggler" w:date="2019-11-13T18:06:00Z">
            <w:rPr>
              <w:rStyle w:val="IntensiveHervorhebung"/>
              <w:sz w:val="26"/>
              <w:szCs w:val="26"/>
            </w:rPr>
          </w:rPrChange>
        </w:rPr>
      </w:pPr>
      <w:bookmarkStart w:id="1449" w:name="_Toc24573932"/>
      <w:r w:rsidRPr="00704674">
        <w:rPr>
          <w:rStyle w:val="IntensiveHervorhebung"/>
        </w:rPr>
        <w:lastRenderedPageBreak/>
        <w:t>Schematics</w:t>
      </w:r>
      <w:bookmarkEnd w:id="1449"/>
    </w:p>
    <w:p w14:paraId="02200C53" w14:textId="77777777" w:rsidR="0025125E" w:rsidRPr="00704674" w:rsidRDefault="00BD059E" w:rsidP="0025125E">
      <w:pPr>
        <w:pStyle w:val="Listenabsatz"/>
        <w:keepNext/>
        <w:ind w:left="0"/>
        <w:jc w:val="center"/>
      </w:pPr>
      <w:r w:rsidRPr="00704674">
        <w:rPr>
          <w:noProof/>
          <w:sz w:val="20"/>
          <w:lang w:eastAsia="es-ES"/>
          <w:rPrChange w:id="1450" w:author="Lars Müggler" w:date="2019-11-13T18:06:00Z">
            <w:rPr>
              <w:noProof/>
              <w:sz w:val="20"/>
              <w:lang w:eastAsia="es-ES"/>
            </w:rPr>
          </w:rPrChange>
        </w:rPr>
        <w:drawing>
          <wp:inline distT="0" distB="0" distL="0" distR="0" wp14:anchorId="237AA6CA" wp14:editId="335D55B2">
            <wp:extent cx="4686954" cy="4839376"/>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 2.PNG"/>
                    <pic:cNvPicPr/>
                  </pic:nvPicPr>
                  <pic:blipFill>
                    <a:blip r:embed="rId17">
                      <a:extLst>
                        <a:ext uri="{28A0092B-C50C-407E-A947-70E740481C1C}">
                          <a14:useLocalDpi xmlns:a14="http://schemas.microsoft.com/office/drawing/2010/main" val="0"/>
                        </a:ext>
                      </a:extLst>
                    </a:blip>
                    <a:stretch>
                      <a:fillRect/>
                    </a:stretch>
                  </pic:blipFill>
                  <pic:spPr>
                    <a:xfrm>
                      <a:off x="0" y="0"/>
                      <a:ext cx="4686954" cy="4839376"/>
                    </a:xfrm>
                    <a:prstGeom prst="rect">
                      <a:avLst/>
                    </a:prstGeom>
                  </pic:spPr>
                </pic:pic>
              </a:graphicData>
            </a:graphic>
          </wp:inline>
        </w:drawing>
      </w:r>
    </w:p>
    <w:p w14:paraId="2285828D" w14:textId="77777777" w:rsidR="00421B08" w:rsidRPr="00704674" w:rsidRDefault="0025125E" w:rsidP="0025125E">
      <w:pPr>
        <w:pStyle w:val="Beschriftung"/>
        <w:jc w:val="center"/>
        <w:rPr>
          <w:sz w:val="20"/>
        </w:rPr>
      </w:pPr>
      <w:r w:rsidRPr="00704674">
        <w:t xml:space="preserve">Figure </w:t>
      </w:r>
      <w:r w:rsidRPr="00704674">
        <w:rPr>
          <w:rPrChange w:id="1451" w:author="Lars Müggler" w:date="2019-11-13T18:06:00Z">
            <w:rPr/>
          </w:rPrChange>
        </w:rPr>
        <w:fldChar w:fldCharType="begin"/>
      </w:r>
      <w:r w:rsidRPr="00704674">
        <w:instrText xml:space="preserve"> SEQ Figure \* ARABIC </w:instrText>
      </w:r>
      <w:r w:rsidRPr="00704674">
        <w:rPr>
          <w:rPrChange w:id="1452" w:author="Lars Müggler" w:date="2019-11-13T18:06:00Z">
            <w:rPr/>
          </w:rPrChange>
        </w:rPr>
        <w:fldChar w:fldCharType="separate"/>
      </w:r>
      <w:r w:rsidR="00EE73AD" w:rsidRPr="00704674">
        <w:rPr>
          <w:noProof/>
        </w:rPr>
        <w:t>5</w:t>
      </w:r>
      <w:r w:rsidRPr="00704674">
        <w:rPr>
          <w:rPrChange w:id="1453" w:author="Lars Müggler" w:date="2019-11-13T18:06:00Z">
            <w:rPr/>
          </w:rPrChange>
        </w:rPr>
        <w:fldChar w:fldCharType="end"/>
      </w:r>
      <w:r w:rsidRPr="00704674">
        <w:t xml:space="preserve"> Schematics of Solution 2</w:t>
      </w:r>
    </w:p>
    <w:p w14:paraId="76EE301E" w14:textId="77777777" w:rsidR="00CD4BA2" w:rsidRPr="00704674" w:rsidRDefault="00CD4BA2" w:rsidP="002E2E1C">
      <w:pPr>
        <w:pStyle w:val="berschrift3"/>
        <w:numPr>
          <w:ilvl w:val="2"/>
          <w:numId w:val="13"/>
        </w:numPr>
        <w:rPr>
          <w:rStyle w:val="IntensiveHervorhebung"/>
          <w:rPrChange w:id="1454" w:author="Lars Müggler" w:date="2019-11-13T18:06:00Z">
            <w:rPr>
              <w:rStyle w:val="IntensiveHervorhebung"/>
              <w:rFonts w:asciiTheme="minorHAnsi" w:eastAsiaTheme="minorHAnsi" w:hAnsiTheme="minorHAnsi" w:cstheme="minorBidi"/>
              <w:sz w:val="18"/>
              <w:szCs w:val="18"/>
            </w:rPr>
          </w:rPrChange>
        </w:rPr>
      </w:pPr>
      <w:bookmarkStart w:id="1455" w:name="_Toc24573933"/>
      <w:r w:rsidRPr="00704674">
        <w:rPr>
          <w:rStyle w:val="IntensiveHervorhebung"/>
        </w:rPr>
        <w:t>Simulation</w:t>
      </w:r>
      <w:bookmarkEnd w:id="1455"/>
    </w:p>
    <w:p w14:paraId="2AB8D806" w14:textId="77777777" w:rsidR="0025125E" w:rsidRPr="00704674" w:rsidRDefault="00421B08" w:rsidP="0025125E">
      <w:pPr>
        <w:pStyle w:val="Listenabsatz"/>
        <w:keepNext/>
        <w:ind w:left="0"/>
      </w:pPr>
      <w:r w:rsidRPr="00704674">
        <w:rPr>
          <w:noProof/>
          <w:sz w:val="20"/>
          <w:lang w:eastAsia="es-ES"/>
          <w:rPrChange w:id="1456" w:author="Lars Müggler" w:date="2019-11-13T18:06:00Z">
            <w:rPr>
              <w:noProof/>
              <w:sz w:val="20"/>
              <w:lang w:eastAsia="es-ES"/>
            </w:rPr>
          </w:rPrChange>
        </w:rPr>
        <w:drawing>
          <wp:inline distT="0" distB="0" distL="0" distR="0" wp14:anchorId="1EAD5DFD" wp14:editId="5368A6D7">
            <wp:extent cx="5573300" cy="2470104"/>
            <wp:effectExtent l="0" t="0" r="0" b="6985"/>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 solution 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86582" cy="2475990"/>
                    </a:xfrm>
                    <a:prstGeom prst="rect">
                      <a:avLst/>
                    </a:prstGeom>
                  </pic:spPr>
                </pic:pic>
              </a:graphicData>
            </a:graphic>
          </wp:inline>
        </w:drawing>
      </w:r>
    </w:p>
    <w:p w14:paraId="10443207" w14:textId="66B57BC6" w:rsidR="00421B08" w:rsidRPr="00704674" w:rsidRDefault="0025125E" w:rsidP="0025125E">
      <w:pPr>
        <w:pStyle w:val="Beschriftung"/>
        <w:jc w:val="center"/>
      </w:pPr>
      <w:r w:rsidRPr="00704674">
        <w:t xml:space="preserve">Figure </w:t>
      </w:r>
      <w:r w:rsidRPr="00704674">
        <w:rPr>
          <w:rPrChange w:id="1457" w:author="Lars Müggler" w:date="2019-11-13T18:06:00Z">
            <w:rPr/>
          </w:rPrChange>
        </w:rPr>
        <w:fldChar w:fldCharType="begin"/>
      </w:r>
      <w:r w:rsidRPr="00704674">
        <w:instrText xml:space="preserve"> SEQ Figure \* ARABIC </w:instrText>
      </w:r>
      <w:r w:rsidRPr="00704674">
        <w:rPr>
          <w:rPrChange w:id="1458" w:author="Lars Müggler" w:date="2019-11-13T18:06:00Z">
            <w:rPr/>
          </w:rPrChange>
        </w:rPr>
        <w:fldChar w:fldCharType="separate"/>
      </w:r>
      <w:r w:rsidR="00EE73AD" w:rsidRPr="00704674">
        <w:rPr>
          <w:noProof/>
        </w:rPr>
        <w:t>6</w:t>
      </w:r>
      <w:r w:rsidRPr="00704674">
        <w:rPr>
          <w:rPrChange w:id="1459" w:author="Lars Müggler" w:date="2019-11-13T18:06:00Z">
            <w:rPr/>
          </w:rPrChange>
        </w:rPr>
        <w:fldChar w:fldCharType="end"/>
      </w:r>
      <w:r w:rsidRPr="00704674">
        <w:t xml:space="preserve"> Graphic Intensity-Time of LED</w:t>
      </w:r>
    </w:p>
    <w:p w14:paraId="5B5A4361" w14:textId="28A8F7E7" w:rsidR="00AB34FE" w:rsidRDefault="00AB34FE">
      <w:pPr>
        <w:jc w:val="both"/>
        <w:rPr>
          <w:ins w:id="1460" w:author="Krajinovic Ivan (krajiiva)" w:date="2019-11-14T08:21:00Z"/>
        </w:rPr>
      </w:pPr>
      <w:r w:rsidRPr="00704674">
        <w:lastRenderedPageBreak/>
        <w:t>The simulation shows after a short high peak a stable current, depending on the On-Time of the PWM signal.</w:t>
      </w:r>
    </w:p>
    <w:p w14:paraId="78B2C9B1" w14:textId="77777777" w:rsidR="005A21E2" w:rsidRDefault="005A21E2" w:rsidP="005A21E2">
      <w:pPr>
        <w:jc w:val="both"/>
        <w:rPr>
          <w:ins w:id="1461" w:author="Krajinovic Ivan (krajiiva)" w:date="2019-11-14T08:21:00Z"/>
        </w:rPr>
      </w:pPr>
      <w:ins w:id="1462" w:author="Krajinovic Ivan (krajiiva)" w:date="2019-11-14T08:21:00Z">
        <w:r>
          <w:t xml:space="preserve">However, the model of the ZXCT1110 was not available. To be able to simulate this solution anyway, we built the function of this component with a </w:t>
        </w:r>
        <w:r w:rsidRPr="00254EFE">
          <w:t>voltage controlled current source</w:t>
        </w:r>
        <w:r>
          <w:t>.</w:t>
        </w:r>
      </w:ins>
    </w:p>
    <w:p w14:paraId="753B22CB" w14:textId="77777777" w:rsidR="005A21E2" w:rsidRPr="00704674" w:rsidRDefault="005A21E2">
      <w:pPr>
        <w:jc w:val="both"/>
        <w:pPrChange w:id="1463" w:author="Lars Müggler" w:date="2019-11-13T18:08:00Z">
          <w:pPr/>
        </w:pPrChange>
      </w:pPr>
    </w:p>
    <w:p w14:paraId="677A228B" w14:textId="77777777" w:rsidR="00CD4BA2" w:rsidRPr="00704674" w:rsidRDefault="00CD4BA2" w:rsidP="002E2E1C">
      <w:pPr>
        <w:pStyle w:val="berschrift3"/>
        <w:numPr>
          <w:ilvl w:val="2"/>
          <w:numId w:val="13"/>
        </w:numPr>
        <w:rPr>
          <w:rStyle w:val="IntensiveHervorhebung"/>
          <w:rPrChange w:id="1464" w:author="Lars Müggler" w:date="2019-11-13T18:06:00Z">
            <w:rPr>
              <w:rStyle w:val="IntensiveHervorhebung"/>
              <w:rFonts w:asciiTheme="minorHAnsi" w:eastAsiaTheme="minorHAnsi" w:hAnsiTheme="minorHAnsi" w:cstheme="minorBidi"/>
              <w:b/>
              <w:bCs/>
            </w:rPr>
          </w:rPrChange>
        </w:rPr>
      </w:pPr>
      <w:bookmarkStart w:id="1465" w:name="_Toc24573934"/>
      <w:r w:rsidRPr="00704674">
        <w:rPr>
          <w:rStyle w:val="IntensiveHervorhebung"/>
        </w:rPr>
        <w:t>Component value</w:t>
      </w:r>
      <w:bookmarkEnd w:id="1465"/>
    </w:p>
    <w:tbl>
      <w:tblPr>
        <w:tblStyle w:val="Tabellenraster"/>
        <w:tblW w:w="0" w:type="auto"/>
        <w:tblLook w:val="04A0" w:firstRow="1" w:lastRow="0" w:firstColumn="1" w:lastColumn="0" w:noHBand="0" w:noVBand="1"/>
      </w:tblPr>
      <w:tblGrid>
        <w:gridCol w:w="2881"/>
        <w:gridCol w:w="346"/>
      </w:tblGrid>
      <w:tr w:rsidR="00BE170C" w:rsidRPr="00704674" w14:paraId="3E18951E" w14:textId="77777777" w:rsidTr="0025125E">
        <w:tc>
          <w:tcPr>
            <w:tcW w:w="2881" w:type="dxa"/>
          </w:tcPr>
          <w:p w14:paraId="538C2B7A" w14:textId="77777777" w:rsidR="00BE170C" w:rsidRPr="00704674" w:rsidRDefault="00BE170C" w:rsidP="0025125E">
            <w:pPr>
              <w:rPr>
                <w:b/>
                <w:sz w:val="20"/>
              </w:rPr>
            </w:pPr>
            <w:r w:rsidRPr="00704674">
              <w:rPr>
                <w:b/>
                <w:sz w:val="20"/>
              </w:rPr>
              <w:t>Component</w:t>
            </w:r>
          </w:p>
        </w:tc>
        <w:tc>
          <w:tcPr>
            <w:tcW w:w="346" w:type="dxa"/>
          </w:tcPr>
          <w:p w14:paraId="436CC043" w14:textId="77777777" w:rsidR="00BE170C" w:rsidRPr="00704674" w:rsidRDefault="00BE170C" w:rsidP="0025125E">
            <w:pPr>
              <w:rPr>
                <w:b/>
                <w:sz w:val="20"/>
              </w:rPr>
            </w:pPr>
            <w:r w:rsidRPr="00704674">
              <w:rPr>
                <w:b/>
                <w:sz w:val="20"/>
              </w:rPr>
              <w:t>#</w:t>
            </w:r>
          </w:p>
        </w:tc>
      </w:tr>
      <w:tr w:rsidR="00BE170C" w:rsidRPr="00704674" w14:paraId="2FEB67BE" w14:textId="77777777" w:rsidTr="0025125E">
        <w:tc>
          <w:tcPr>
            <w:tcW w:w="2881" w:type="dxa"/>
          </w:tcPr>
          <w:p w14:paraId="501D8460" w14:textId="4A0B569A" w:rsidR="00BE170C" w:rsidRPr="00704674" w:rsidRDefault="00BE170C" w:rsidP="0025125E">
            <w:pPr>
              <w:rPr>
                <w:sz w:val="20"/>
              </w:rPr>
            </w:pPr>
            <w:r w:rsidRPr="00704674">
              <w:rPr>
                <w:sz w:val="20"/>
              </w:rPr>
              <w:t>Resistor 1</w:t>
            </w:r>
            <w:r w:rsidR="0068719B" w:rsidRPr="00704674">
              <w:rPr>
                <w:sz w:val="20"/>
              </w:rPr>
              <w:t xml:space="preserve"> </w:t>
            </w:r>
            <w:r w:rsidR="0068719B" w:rsidRPr="00704674">
              <w:rPr>
                <w:rFonts w:cstheme="minorHAnsi"/>
                <w:sz w:val="20"/>
              </w:rPr>
              <w:t>Ω</w:t>
            </w:r>
          </w:p>
        </w:tc>
        <w:tc>
          <w:tcPr>
            <w:tcW w:w="346" w:type="dxa"/>
          </w:tcPr>
          <w:p w14:paraId="176C46F8" w14:textId="77777777" w:rsidR="00BE170C" w:rsidRPr="00704674" w:rsidRDefault="00BE170C" w:rsidP="0025125E">
            <w:pPr>
              <w:rPr>
                <w:sz w:val="20"/>
              </w:rPr>
            </w:pPr>
            <w:r w:rsidRPr="00704674">
              <w:rPr>
                <w:sz w:val="20"/>
              </w:rPr>
              <w:t>1</w:t>
            </w:r>
          </w:p>
        </w:tc>
      </w:tr>
      <w:tr w:rsidR="00BE170C" w:rsidRPr="00704674" w14:paraId="123B91C5" w14:textId="77777777" w:rsidTr="0025125E">
        <w:tc>
          <w:tcPr>
            <w:tcW w:w="2881" w:type="dxa"/>
          </w:tcPr>
          <w:p w14:paraId="74F7C115" w14:textId="3B5576D3" w:rsidR="00BE170C" w:rsidRPr="00704674" w:rsidRDefault="00BE170C" w:rsidP="0025125E">
            <w:pPr>
              <w:rPr>
                <w:sz w:val="20"/>
              </w:rPr>
            </w:pPr>
            <w:r w:rsidRPr="00704674">
              <w:rPr>
                <w:sz w:val="20"/>
              </w:rPr>
              <w:t>Resistor 1.47</w:t>
            </w:r>
            <w:r w:rsidR="0068719B" w:rsidRPr="00704674">
              <w:rPr>
                <w:sz w:val="20"/>
              </w:rPr>
              <w:t xml:space="preserve"> </w:t>
            </w:r>
            <w:r w:rsidRPr="00704674">
              <w:rPr>
                <w:sz w:val="20"/>
              </w:rPr>
              <w:t>k</w:t>
            </w:r>
            <w:r w:rsidR="0068719B" w:rsidRPr="00704674">
              <w:rPr>
                <w:rFonts w:cstheme="minorHAnsi"/>
                <w:sz w:val="20"/>
              </w:rPr>
              <w:t>Ω</w:t>
            </w:r>
          </w:p>
        </w:tc>
        <w:tc>
          <w:tcPr>
            <w:tcW w:w="346" w:type="dxa"/>
          </w:tcPr>
          <w:p w14:paraId="5FB73365" w14:textId="77777777" w:rsidR="00BE170C" w:rsidRPr="00704674" w:rsidRDefault="00BE170C" w:rsidP="0025125E">
            <w:pPr>
              <w:rPr>
                <w:sz w:val="20"/>
              </w:rPr>
            </w:pPr>
            <w:r w:rsidRPr="00704674">
              <w:rPr>
                <w:sz w:val="20"/>
              </w:rPr>
              <w:t>1</w:t>
            </w:r>
          </w:p>
        </w:tc>
      </w:tr>
      <w:tr w:rsidR="00BE170C" w:rsidRPr="00704674" w14:paraId="6BD493C8" w14:textId="77777777" w:rsidTr="0025125E">
        <w:tc>
          <w:tcPr>
            <w:tcW w:w="2881" w:type="dxa"/>
          </w:tcPr>
          <w:p w14:paraId="1253F182" w14:textId="14FEBFA8" w:rsidR="00BE170C" w:rsidRPr="00704674" w:rsidRDefault="00BE170C" w:rsidP="0025125E">
            <w:pPr>
              <w:rPr>
                <w:sz w:val="20"/>
              </w:rPr>
            </w:pPr>
            <w:r w:rsidRPr="00704674">
              <w:rPr>
                <w:sz w:val="20"/>
              </w:rPr>
              <w:t>Resistor 4.7</w:t>
            </w:r>
            <w:r w:rsidR="0068719B" w:rsidRPr="00704674">
              <w:rPr>
                <w:sz w:val="20"/>
              </w:rPr>
              <w:t xml:space="preserve"> </w:t>
            </w:r>
            <w:r w:rsidRPr="00704674">
              <w:rPr>
                <w:sz w:val="20"/>
              </w:rPr>
              <w:t>k</w:t>
            </w:r>
            <w:r w:rsidR="0068719B" w:rsidRPr="00704674">
              <w:rPr>
                <w:rFonts w:cstheme="minorHAnsi"/>
                <w:sz w:val="20"/>
              </w:rPr>
              <w:t>Ω</w:t>
            </w:r>
          </w:p>
        </w:tc>
        <w:tc>
          <w:tcPr>
            <w:tcW w:w="346" w:type="dxa"/>
          </w:tcPr>
          <w:p w14:paraId="3964D1E2" w14:textId="77777777" w:rsidR="00BE170C" w:rsidRPr="00704674" w:rsidRDefault="00BE170C" w:rsidP="0025125E">
            <w:pPr>
              <w:rPr>
                <w:sz w:val="20"/>
              </w:rPr>
            </w:pPr>
            <w:r w:rsidRPr="00704674">
              <w:rPr>
                <w:sz w:val="20"/>
              </w:rPr>
              <w:t>2</w:t>
            </w:r>
          </w:p>
        </w:tc>
      </w:tr>
      <w:tr w:rsidR="00BE170C" w:rsidRPr="00704674" w14:paraId="5D92DDBE" w14:textId="77777777" w:rsidTr="0025125E">
        <w:tc>
          <w:tcPr>
            <w:tcW w:w="2881" w:type="dxa"/>
          </w:tcPr>
          <w:p w14:paraId="553640D6" w14:textId="76AB3994" w:rsidR="00BE170C" w:rsidRPr="00704674" w:rsidRDefault="00BE170C" w:rsidP="0025125E">
            <w:pPr>
              <w:rPr>
                <w:sz w:val="20"/>
              </w:rPr>
            </w:pPr>
            <w:r w:rsidRPr="00704674">
              <w:rPr>
                <w:sz w:val="20"/>
              </w:rPr>
              <w:t>Resistor 100</w:t>
            </w:r>
            <w:r w:rsidR="0068719B" w:rsidRPr="00704674">
              <w:rPr>
                <w:sz w:val="20"/>
              </w:rPr>
              <w:t xml:space="preserve"> </w:t>
            </w:r>
            <w:r w:rsidRPr="00704674">
              <w:rPr>
                <w:sz w:val="20"/>
              </w:rPr>
              <w:t>k</w:t>
            </w:r>
            <w:r w:rsidR="0068719B" w:rsidRPr="00704674">
              <w:rPr>
                <w:rFonts w:cstheme="minorHAnsi"/>
                <w:sz w:val="20"/>
              </w:rPr>
              <w:t>Ω</w:t>
            </w:r>
          </w:p>
        </w:tc>
        <w:tc>
          <w:tcPr>
            <w:tcW w:w="346" w:type="dxa"/>
          </w:tcPr>
          <w:p w14:paraId="1D624236" w14:textId="77777777" w:rsidR="00BE170C" w:rsidRPr="00704674" w:rsidRDefault="00BE170C" w:rsidP="0025125E">
            <w:pPr>
              <w:rPr>
                <w:sz w:val="20"/>
              </w:rPr>
            </w:pPr>
            <w:r w:rsidRPr="00704674">
              <w:rPr>
                <w:sz w:val="20"/>
              </w:rPr>
              <w:t>1</w:t>
            </w:r>
          </w:p>
        </w:tc>
      </w:tr>
      <w:tr w:rsidR="00BE170C" w:rsidRPr="00704674" w14:paraId="23E0E7C8" w14:textId="77777777" w:rsidTr="0025125E">
        <w:tc>
          <w:tcPr>
            <w:tcW w:w="2881" w:type="dxa"/>
          </w:tcPr>
          <w:p w14:paraId="6651B0D7" w14:textId="6DC77D14" w:rsidR="00BE170C" w:rsidRPr="00704674" w:rsidRDefault="00BE170C" w:rsidP="0025125E">
            <w:pPr>
              <w:rPr>
                <w:sz w:val="20"/>
              </w:rPr>
            </w:pPr>
            <w:r w:rsidRPr="00704674">
              <w:rPr>
                <w:sz w:val="20"/>
              </w:rPr>
              <w:t>Capacitor 10</w:t>
            </w:r>
            <w:r w:rsidR="0068719B" w:rsidRPr="00704674">
              <w:rPr>
                <w:sz w:val="20"/>
              </w:rPr>
              <w:t xml:space="preserve"> </w:t>
            </w:r>
            <w:r w:rsidRPr="00704674">
              <w:rPr>
                <w:sz w:val="20"/>
              </w:rPr>
              <w:t>p</w:t>
            </w:r>
            <w:r w:rsidR="0068719B" w:rsidRPr="00704674">
              <w:rPr>
                <w:sz w:val="20"/>
              </w:rPr>
              <w:t>F</w:t>
            </w:r>
          </w:p>
        </w:tc>
        <w:tc>
          <w:tcPr>
            <w:tcW w:w="346" w:type="dxa"/>
          </w:tcPr>
          <w:p w14:paraId="66FA1ABE" w14:textId="77777777" w:rsidR="00BE170C" w:rsidRPr="00704674" w:rsidRDefault="00BE170C" w:rsidP="0025125E">
            <w:pPr>
              <w:rPr>
                <w:sz w:val="20"/>
              </w:rPr>
            </w:pPr>
            <w:r w:rsidRPr="00704674">
              <w:rPr>
                <w:sz w:val="20"/>
              </w:rPr>
              <w:t>1</w:t>
            </w:r>
          </w:p>
        </w:tc>
      </w:tr>
      <w:tr w:rsidR="00BE170C" w:rsidRPr="00704674" w14:paraId="426EBA68" w14:textId="77777777" w:rsidTr="0025125E">
        <w:tc>
          <w:tcPr>
            <w:tcW w:w="2881" w:type="dxa"/>
          </w:tcPr>
          <w:p w14:paraId="0628A7B2" w14:textId="087C7A55" w:rsidR="00BE170C" w:rsidRPr="00704674" w:rsidRDefault="00BE170C" w:rsidP="0025125E">
            <w:pPr>
              <w:rPr>
                <w:sz w:val="20"/>
              </w:rPr>
            </w:pPr>
            <w:r w:rsidRPr="00704674">
              <w:rPr>
                <w:sz w:val="20"/>
              </w:rPr>
              <w:t>Capacitor 100</w:t>
            </w:r>
            <w:r w:rsidR="0068719B" w:rsidRPr="00704674">
              <w:rPr>
                <w:sz w:val="20"/>
              </w:rPr>
              <w:t xml:space="preserve"> </w:t>
            </w:r>
            <w:proofErr w:type="spellStart"/>
            <w:r w:rsidRPr="00704674">
              <w:rPr>
                <w:sz w:val="20"/>
              </w:rPr>
              <w:t>n</w:t>
            </w:r>
            <w:r w:rsidR="0068719B" w:rsidRPr="00704674">
              <w:rPr>
                <w:sz w:val="20"/>
              </w:rPr>
              <w:t>F</w:t>
            </w:r>
            <w:proofErr w:type="spellEnd"/>
          </w:p>
        </w:tc>
        <w:tc>
          <w:tcPr>
            <w:tcW w:w="346" w:type="dxa"/>
          </w:tcPr>
          <w:p w14:paraId="60B60871" w14:textId="77777777" w:rsidR="00BE170C" w:rsidRPr="00704674" w:rsidRDefault="00BE170C" w:rsidP="0025125E">
            <w:pPr>
              <w:rPr>
                <w:sz w:val="20"/>
              </w:rPr>
            </w:pPr>
            <w:r w:rsidRPr="00704674">
              <w:rPr>
                <w:sz w:val="20"/>
              </w:rPr>
              <w:t>1</w:t>
            </w:r>
          </w:p>
        </w:tc>
      </w:tr>
      <w:tr w:rsidR="00BE170C" w:rsidRPr="00704674" w14:paraId="3B5099CE" w14:textId="77777777" w:rsidTr="0025125E">
        <w:tc>
          <w:tcPr>
            <w:tcW w:w="2881" w:type="dxa"/>
          </w:tcPr>
          <w:p w14:paraId="2CF1FC14" w14:textId="4F27D5D8" w:rsidR="00BE170C" w:rsidRPr="00704674" w:rsidRDefault="00BE170C" w:rsidP="0025125E">
            <w:pPr>
              <w:tabs>
                <w:tab w:val="center" w:pos="1332"/>
              </w:tabs>
              <w:rPr>
                <w:sz w:val="20"/>
              </w:rPr>
            </w:pPr>
            <w:r w:rsidRPr="00704674">
              <w:rPr>
                <w:sz w:val="20"/>
              </w:rPr>
              <w:t>Capacitor 10</w:t>
            </w:r>
            <w:r w:rsidR="0068719B" w:rsidRPr="00704674">
              <w:rPr>
                <w:sz w:val="20"/>
              </w:rPr>
              <w:t xml:space="preserve"> </w:t>
            </w:r>
            <w:proofErr w:type="spellStart"/>
            <w:r w:rsidRPr="00704674">
              <w:rPr>
                <w:sz w:val="20"/>
              </w:rPr>
              <w:t>u</w:t>
            </w:r>
            <w:r w:rsidR="0068719B" w:rsidRPr="00704674">
              <w:rPr>
                <w:sz w:val="20"/>
              </w:rPr>
              <w:t>F</w:t>
            </w:r>
            <w:proofErr w:type="spellEnd"/>
          </w:p>
        </w:tc>
        <w:tc>
          <w:tcPr>
            <w:tcW w:w="346" w:type="dxa"/>
          </w:tcPr>
          <w:p w14:paraId="5A604C01" w14:textId="77777777" w:rsidR="00BE170C" w:rsidRPr="00704674" w:rsidRDefault="00BE170C" w:rsidP="0025125E">
            <w:pPr>
              <w:rPr>
                <w:sz w:val="20"/>
              </w:rPr>
            </w:pPr>
            <w:r w:rsidRPr="00704674">
              <w:rPr>
                <w:sz w:val="20"/>
              </w:rPr>
              <w:t>1</w:t>
            </w:r>
          </w:p>
        </w:tc>
      </w:tr>
      <w:tr w:rsidR="00BE170C" w:rsidRPr="00704674" w14:paraId="3E1AE221" w14:textId="77777777" w:rsidTr="0025125E">
        <w:tc>
          <w:tcPr>
            <w:tcW w:w="2881" w:type="dxa"/>
          </w:tcPr>
          <w:p w14:paraId="1E294CB4" w14:textId="29C4E43A" w:rsidR="00BE170C" w:rsidRPr="00704674" w:rsidRDefault="00BE170C" w:rsidP="0025125E">
            <w:pPr>
              <w:rPr>
                <w:sz w:val="20"/>
              </w:rPr>
            </w:pPr>
            <w:r w:rsidRPr="00704674">
              <w:rPr>
                <w:sz w:val="20"/>
              </w:rPr>
              <w:t>Capacitor 100</w:t>
            </w:r>
            <w:r w:rsidR="0068719B" w:rsidRPr="00704674">
              <w:rPr>
                <w:sz w:val="20"/>
              </w:rPr>
              <w:t xml:space="preserve"> </w:t>
            </w:r>
            <w:proofErr w:type="spellStart"/>
            <w:r w:rsidRPr="00704674">
              <w:rPr>
                <w:sz w:val="20"/>
              </w:rPr>
              <w:t>u</w:t>
            </w:r>
            <w:r w:rsidR="0068719B" w:rsidRPr="00704674">
              <w:rPr>
                <w:sz w:val="20"/>
              </w:rPr>
              <w:t>F</w:t>
            </w:r>
            <w:proofErr w:type="spellEnd"/>
          </w:p>
        </w:tc>
        <w:tc>
          <w:tcPr>
            <w:tcW w:w="346" w:type="dxa"/>
          </w:tcPr>
          <w:p w14:paraId="31705934" w14:textId="77777777" w:rsidR="00BE170C" w:rsidRPr="00704674" w:rsidRDefault="00BE170C" w:rsidP="0025125E">
            <w:pPr>
              <w:rPr>
                <w:sz w:val="20"/>
              </w:rPr>
            </w:pPr>
            <w:r w:rsidRPr="00704674">
              <w:rPr>
                <w:sz w:val="20"/>
              </w:rPr>
              <w:t>1</w:t>
            </w:r>
          </w:p>
        </w:tc>
      </w:tr>
      <w:tr w:rsidR="00BE170C" w:rsidRPr="00704674" w14:paraId="2A088462" w14:textId="77777777" w:rsidTr="0025125E">
        <w:tc>
          <w:tcPr>
            <w:tcW w:w="2881" w:type="dxa"/>
          </w:tcPr>
          <w:p w14:paraId="2861D558" w14:textId="66955765" w:rsidR="00BE170C" w:rsidRPr="00704674" w:rsidRDefault="00BE170C" w:rsidP="0025125E">
            <w:pPr>
              <w:rPr>
                <w:sz w:val="20"/>
              </w:rPr>
            </w:pPr>
            <w:r w:rsidRPr="00704674">
              <w:rPr>
                <w:sz w:val="20"/>
              </w:rPr>
              <w:t>Coil 680</w:t>
            </w:r>
            <w:r w:rsidR="0068719B" w:rsidRPr="00704674">
              <w:rPr>
                <w:sz w:val="20"/>
              </w:rPr>
              <w:t xml:space="preserve"> </w:t>
            </w:r>
            <w:proofErr w:type="spellStart"/>
            <w:r w:rsidRPr="00704674">
              <w:rPr>
                <w:sz w:val="20"/>
              </w:rPr>
              <w:t>u</w:t>
            </w:r>
            <w:r w:rsidR="0068719B" w:rsidRPr="00704674">
              <w:rPr>
                <w:sz w:val="20"/>
              </w:rPr>
              <w:t>H</w:t>
            </w:r>
            <w:proofErr w:type="spellEnd"/>
          </w:p>
        </w:tc>
        <w:tc>
          <w:tcPr>
            <w:tcW w:w="346" w:type="dxa"/>
          </w:tcPr>
          <w:p w14:paraId="4C426424" w14:textId="77777777" w:rsidR="00BE170C" w:rsidRPr="00704674" w:rsidRDefault="00BE170C" w:rsidP="0025125E">
            <w:pPr>
              <w:rPr>
                <w:sz w:val="20"/>
              </w:rPr>
            </w:pPr>
            <w:r w:rsidRPr="00704674">
              <w:rPr>
                <w:sz w:val="20"/>
              </w:rPr>
              <w:t>1</w:t>
            </w:r>
          </w:p>
        </w:tc>
      </w:tr>
      <w:tr w:rsidR="00BE170C" w:rsidRPr="00704674" w14:paraId="1068931B" w14:textId="77777777" w:rsidTr="0025125E">
        <w:tc>
          <w:tcPr>
            <w:tcW w:w="2881" w:type="dxa"/>
          </w:tcPr>
          <w:p w14:paraId="396D97F8" w14:textId="77777777" w:rsidR="00BE170C" w:rsidRPr="00704674" w:rsidRDefault="00BE170C" w:rsidP="0025125E">
            <w:pPr>
              <w:rPr>
                <w:sz w:val="20"/>
              </w:rPr>
            </w:pPr>
            <w:r w:rsidRPr="00704674">
              <w:rPr>
                <w:sz w:val="20"/>
              </w:rPr>
              <w:t>Transistor BUK98150-55A</w:t>
            </w:r>
          </w:p>
        </w:tc>
        <w:tc>
          <w:tcPr>
            <w:tcW w:w="346" w:type="dxa"/>
          </w:tcPr>
          <w:p w14:paraId="3C6BD8CA" w14:textId="77777777" w:rsidR="00BE170C" w:rsidRPr="00704674" w:rsidRDefault="00BE170C" w:rsidP="0025125E">
            <w:pPr>
              <w:rPr>
                <w:sz w:val="20"/>
              </w:rPr>
            </w:pPr>
            <w:r w:rsidRPr="00704674">
              <w:rPr>
                <w:sz w:val="20"/>
              </w:rPr>
              <w:t>1</w:t>
            </w:r>
          </w:p>
        </w:tc>
      </w:tr>
      <w:tr w:rsidR="00BE170C" w:rsidRPr="00704674" w14:paraId="78F27C8F" w14:textId="77777777" w:rsidTr="0025125E">
        <w:tc>
          <w:tcPr>
            <w:tcW w:w="2881" w:type="dxa"/>
          </w:tcPr>
          <w:p w14:paraId="16E01E7F" w14:textId="0E0B6885" w:rsidR="00BE170C" w:rsidRPr="00704674" w:rsidRDefault="00AB34FE" w:rsidP="0025125E">
            <w:pPr>
              <w:rPr>
                <w:sz w:val="20"/>
              </w:rPr>
            </w:pPr>
            <w:r w:rsidRPr="00704674">
              <w:rPr>
                <w:sz w:val="20"/>
              </w:rPr>
              <w:t>IC ZXCT1110</w:t>
            </w:r>
          </w:p>
        </w:tc>
        <w:tc>
          <w:tcPr>
            <w:tcW w:w="346" w:type="dxa"/>
          </w:tcPr>
          <w:p w14:paraId="2EFE9DA5" w14:textId="77777777" w:rsidR="00BE170C" w:rsidRPr="00704674" w:rsidRDefault="00BE170C" w:rsidP="0025125E">
            <w:pPr>
              <w:rPr>
                <w:sz w:val="20"/>
              </w:rPr>
            </w:pPr>
            <w:r w:rsidRPr="00704674">
              <w:rPr>
                <w:sz w:val="20"/>
              </w:rPr>
              <w:t>1</w:t>
            </w:r>
          </w:p>
        </w:tc>
      </w:tr>
      <w:tr w:rsidR="00BE170C" w:rsidRPr="00704674" w14:paraId="4C0FD451" w14:textId="77777777" w:rsidTr="0025125E">
        <w:tc>
          <w:tcPr>
            <w:tcW w:w="2881" w:type="dxa"/>
          </w:tcPr>
          <w:p w14:paraId="09A16DF1" w14:textId="77777777" w:rsidR="00BE170C" w:rsidRPr="00704674" w:rsidRDefault="00BE170C" w:rsidP="0025125E">
            <w:pPr>
              <w:rPr>
                <w:sz w:val="20"/>
              </w:rPr>
            </w:pPr>
            <w:r w:rsidRPr="00704674">
              <w:rPr>
                <w:sz w:val="20"/>
              </w:rPr>
              <w:t>LED</w:t>
            </w:r>
          </w:p>
        </w:tc>
        <w:tc>
          <w:tcPr>
            <w:tcW w:w="346" w:type="dxa"/>
          </w:tcPr>
          <w:p w14:paraId="110370EC" w14:textId="77777777" w:rsidR="00BE170C" w:rsidRPr="00704674" w:rsidRDefault="00BE170C" w:rsidP="0025125E">
            <w:pPr>
              <w:rPr>
                <w:sz w:val="20"/>
              </w:rPr>
            </w:pPr>
            <w:r w:rsidRPr="00704674">
              <w:rPr>
                <w:sz w:val="20"/>
              </w:rPr>
              <w:t>6</w:t>
            </w:r>
          </w:p>
        </w:tc>
      </w:tr>
    </w:tbl>
    <w:p w14:paraId="16510550" w14:textId="4EA4DD34" w:rsidR="004566D5" w:rsidRPr="00704674" w:rsidRDefault="004566D5" w:rsidP="004566D5">
      <w:pPr>
        <w:rPr>
          <w:sz w:val="20"/>
        </w:rPr>
      </w:pPr>
    </w:p>
    <w:p w14:paraId="25C701AA" w14:textId="77777777" w:rsidR="004566D5" w:rsidRPr="00704674" w:rsidRDefault="004566D5">
      <w:pPr>
        <w:rPr>
          <w:sz w:val="20"/>
        </w:rPr>
      </w:pPr>
      <w:r w:rsidRPr="00704674">
        <w:rPr>
          <w:sz w:val="20"/>
        </w:rPr>
        <w:br w:type="page"/>
      </w:r>
    </w:p>
    <w:p w14:paraId="3D459864" w14:textId="4F32694F" w:rsidR="00BE170C" w:rsidRPr="00704674" w:rsidRDefault="007911D6" w:rsidP="002E2E1C">
      <w:pPr>
        <w:pStyle w:val="berschrift2"/>
        <w:numPr>
          <w:ilvl w:val="1"/>
          <w:numId w:val="13"/>
        </w:numPr>
        <w:rPr>
          <w:rStyle w:val="SchwacherVerweis"/>
          <w:smallCaps w:val="0"/>
          <w:color w:val="4F81BD" w:themeColor="accent1"/>
          <w:u w:val="none"/>
          <w:rPrChange w:id="1466" w:author="Lars Müggler" w:date="2019-11-13T18:06:00Z">
            <w:rPr>
              <w:rStyle w:val="SchwacherVerweis"/>
              <w:rFonts w:asciiTheme="minorHAnsi" w:eastAsiaTheme="minorHAnsi" w:hAnsiTheme="minorHAnsi" w:cstheme="minorBidi"/>
              <w:b w:val="0"/>
              <w:bCs w:val="0"/>
              <w:smallCaps w:val="0"/>
              <w:color w:val="4F81BD" w:themeColor="accent1"/>
              <w:sz w:val="22"/>
              <w:szCs w:val="22"/>
              <w:u w:val="none"/>
            </w:rPr>
          </w:rPrChange>
        </w:rPr>
      </w:pPr>
      <w:r w:rsidRPr="00704674">
        <w:rPr>
          <w:rStyle w:val="SchwacherVerweis"/>
          <w:smallCaps w:val="0"/>
          <w:color w:val="4F81BD" w:themeColor="accent1"/>
          <w:u w:val="none"/>
        </w:rPr>
        <w:lastRenderedPageBreak/>
        <w:t xml:space="preserve"> </w:t>
      </w:r>
      <w:bookmarkStart w:id="1467" w:name="_Toc24573935"/>
      <w:r w:rsidR="00BE170C" w:rsidRPr="00704674">
        <w:rPr>
          <w:rStyle w:val="SchwacherVerweis"/>
          <w:smallCaps w:val="0"/>
          <w:color w:val="4F81BD" w:themeColor="accent1"/>
          <w:u w:val="none"/>
        </w:rPr>
        <w:t>Supply</w:t>
      </w:r>
      <w:bookmarkEnd w:id="1467"/>
    </w:p>
    <w:p w14:paraId="6D6A556C" w14:textId="403B47B6" w:rsidR="004566D5" w:rsidRPr="00704674" w:rsidRDefault="004566D5">
      <w:pPr>
        <w:jc w:val="both"/>
        <w:pPrChange w:id="1468" w:author="Lars Müggler" w:date="2019-11-13T18:08:00Z">
          <w:pPr/>
        </w:pPrChange>
      </w:pPr>
      <w:r w:rsidRPr="00704674">
        <w:t>Our Hardware should be able to power the two solutions. We decided to use a jumper to decide</w:t>
      </w:r>
      <w:ins w:id="1469" w:author="Krajinovic Ivan (krajiiva)" w:date="2019-11-12T18:04:00Z">
        <w:r w:rsidR="00C51989" w:rsidRPr="00704674">
          <w:t>,</w:t>
        </w:r>
      </w:ins>
      <w:r w:rsidRPr="00704674">
        <w:t xml:space="preserve"> which of the solution is running. A status LED </w:t>
      </w:r>
      <w:del w:id="1470" w:author="Krajinovic Ivan (krajiiva)" w:date="2019-11-12T17:54:00Z">
        <w:r w:rsidRPr="00704674" w:rsidDel="00987D4C">
          <w:delText xml:space="preserve">confirms </w:delText>
        </w:r>
      </w:del>
      <w:ins w:id="1471" w:author="Krajinovic Ivan (krajiiva)" w:date="2019-11-12T17:54:00Z">
        <w:r w:rsidR="00987D4C" w:rsidRPr="00704674">
          <w:t>indicates which solution is currently active</w:t>
        </w:r>
      </w:ins>
      <w:del w:id="1472" w:author="Krajinovic Ivan (krajiiva)" w:date="2019-11-12T17:54:00Z">
        <w:r w:rsidRPr="00704674" w:rsidDel="00987D4C">
          <w:delText>the power state of the</w:delText>
        </w:r>
      </w:del>
      <w:del w:id="1473" w:author="Krajinovic Ivan (krajiiva)" w:date="2019-11-12T17:55:00Z">
        <w:r w:rsidRPr="00704674" w:rsidDel="00987D4C">
          <w:delText xml:space="preserve"> solutions</w:delText>
        </w:r>
      </w:del>
      <w:r w:rsidRPr="00704674">
        <w:t>.</w:t>
      </w:r>
      <w:ins w:id="1474" w:author="Krajinovic Ivan (krajiiva)" w:date="2019-11-12T17:55:00Z">
        <w:r w:rsidR="00987D4C" w:rsidRPr="00704674">
          <w:t xml:space="preserve"> To </w:t>
        </w:r>
      </w:ins>
      <w:ins w:id="1475" w:author="Krajinovic Ivan (krajiiva)" w:date="2019-11-12T17:56:00Z">
        <w:r w:rsidR="00987D4C" w:rsidRPr="00704674">
          <w:t>make the testability as good as possible</w:t>
        </w:r>
      </w:ins>
      <w:ins w:id="1476" w:author="Krajinovic Ivan (krajiiva)" w:date="2019-11-12T18:04:00Z">
        <w:r w:rsidR="00C51989" w:rsidRPr="00704674">
          <w:t>,</w:t>
        </w:r>
      </w:ins>
      <w:ins w:id="1477" w:author="Krajinovic Ivan (krajiiva)" w:date="2019-11-12T17:56:00Z">
        <w:r w:rsidR="00987D4C" w:rsidRPr="00704674">
          <w:t xml:space="preserve"> we decided to include a separate connector </w:t>
        </w:r>
      </w:ins>
      <w:ins w:id="1478" w:author="Krajinovic Ivan (krajiiva)" w:date="2019-11-12T17:57:00Z">
        <w:r w:rsidR="00987D4C" w:rsidRPr="00704674">
          <w:t xml:space="preserve">for an external </w:t>
        </w:r>
      </w:ins>
      <w:ins w:id="1479" w:author="Krajinovic Ivan (krajiiva)" w:date="2019-11-12T18:06:00Z">
        <w:r w:rsidR="00C51989" w:rsidRPr="00704674">
          <w:t>power supply</w:t>
        </w:r>
      </w:ins>
      <w:ins w:id="1480" w:author="Krajinovic Ivan (krajiiva)" w:date="2019-11-12T17:57:00Z">
        <w:r w:rsidR="00987D4C" w:rsidRPr="00704674">
          <w:t xml:space="preserve">. </w:t>
        </w:r>
      </w:ins>
      <w:ins w:id="1481" w:author="Krajinovic Ivan (krajiiva)" w:date="2019-11-12T18:06:00Z">
        <w:r w:rsidR="00C51989" w:rsidRPr="00704674">
          <w:t>Add</w:t>
        </w:r>
      </w:ins>
      <w:ins w:id="1482" w:author="Krajinovic Ivan (krajiiva)" w:date="2019-11-12T18:07:00Z">
        <w:r w:rsidR="00C51989" w:rsidRPr="00704674">
          <w:t>itionally</w:t>
        </w:r>
      </w:ins>
      <w:ins w:id="1483" w:author="Krajinovic Ivan (krajiiva)" w:date="2019-11-12T18:11:00Z">
        <w:r w:rsidR="00A21ECB" w:rsidRPr="00704674">
          <w:t>,</w:t>
        </w:r>
      </w:ins>
      <w:ins w:id="1484" w:author="Krajinovic Ivan (krajiiva)" w:date="2019-11-12T18:07:00Z">
        <w:r w:rsidR="00C51989" w:rsidRPr="00704674">
          <w:t xml:space="preserve"> we have implemented a diode for reverse polarity protection, so it shouldn’t be possible to </w:t>
        </w:r>
      </w:ins>
      <w:ins w:id="1485" w:author="Krajinovic Ivan (krajiiva)" w:date="2019-11-12T18:08:00Z">
        <w:r w:rsidR="00C51989" w:rsidRPr="00704674">
          <w:t xml:space="preserve">destroy the </w:t>
        </w:r>
      </w:ins>
      <w:ins w:id="1486" w:author="Krajinovic Ivan (krajiiva)" w:date="2019-11-12T18:09:00Z">
        <w:r w:rsidR="00C51989" w:rsidRPr="00704674">
          <w:t xml:space="preserve">components if you </w:t>
        </w:r>
      </w:ins>
      <w:ins w:id="1487" w:author="Krajinovic Ivan (krajiiva)" w:date="2019-11-12T18:10:00Z">
        <w:r w:rsidR="00C51989" w:rsidRPr="00704674">
          <w:t xml:space="preserve">mixed up the </w:t>
        </w:r>
      </w:ins>
      <w:ins w:id="1488" w:author="Krajinovic Ivan (krajiiva)" w:date="2019-11-12T18:13:00Z">
        <w:r w:rsidR="003160F6" w:rsidRPr="00704674">
          <w:t>contacts</w:t>
        </w:r>
      </w:ins>
      <w:ins w:id="1489" w:author="Krajinovic Ivan (krajiiva)" w:date="2019-11-12T18:10:00Z">
        <w:r w:rsidR="00C51989" w:rsidRPr="00704674">
          <w:t xml:space="preserve">. </w:t>
        </w:r>
      </w:ins>
      <w:ins w:id="1490" w:author="Krajinovic Ivan (krajiiva)" w:date="2019-11-12T18:12:00Z">
        <w:r w:rsidR="003160F6" w:rsidRPr="00704674">
          <w:t xml:space="preserve">For the normal operation the DC Jack is used. Therefore you </w:t>
        </w:r>
      </w:ins>
      <w:ins w:id="1491" w:author="Krajinovic Ivan (krajiiva)" w:date="2019-11-12T18:13:00Z">
        <w:r w:rsidR="003160F6" w:rsidRPr="00704674">
          <w:t xml:space="preserve">can’t mixed up the contacts and </w:t>
        </w:r>
      </w:ins>
      <w:ins w:id="1492" w:author="Krajinovic Ivan (krajiiva)" w:date="2019-11-12T18:14:00Z">
        <w:r w:rsidR="003160F6" w:rsidRPr="00704674">
          <w:t>a polarity protection isn’t required.</w:t>
        </w:r>
      </w:ins>
    </w:p>
    <w:p w14:paraId="31F4155D" w14:textId="77777777" w:rsidR="00BE170C" w:rsidRPr="00704674" w:rsidRDefault="00BE170C" w:rsidP="002E2E1C">
      <w:pPr>
        <w:pStyle w:val="berschrift3"/>
        <w:numPr>
          <w:ilvl w:val="2"/>
          <w:numId w:val="13"/>
        </w:numPr>
        <w:rPr>
          <w:rStyle w:val="IntensiveHervorhebung"/>
          <w:rPrChange w:id="1493" w:author="Lars Müggler" w:date="2019-11-13T18:06:00Z">
            <w:rPr>
              <w:rStyle w:val="IntensiveHervorhebung"/>
              <w:rFonts w:asciiTheme="minorHAnsi" w:eastAsiaTheme="minorHAnsi" w:hAnsiTheme="minorHAnsi" w:cstheme="minorBidi"/>
              <w:b/>
              <w:bCs/>
            </w:rPr>
          </w:rPrChange>
        </w:rPr>
      </w:pPr>
      <w:bookmarkStart w:id="1494" w:name="_Toc24573936"/>
      <w:r w:rsidRPr="00704674">
        <w:rPr>
          <w:rStyle w:val="IntensiveHervorhebung"/>
        </w:rPr>
        <w:t>Schematics</w:t>
      </w:r>
      <w:bookmarkEnd w:id="1494"/>
    </w:p>
    <w:p w14:paraId="7BE44CE0" w14:textId="77777777" w:rsidR="00EE73AD" w:rsidRPr="00704674" w:rsidRDefault="00BE170C" w:rsidP="00EE73AD">
      <w:pPr>
        <w:pStyle w:val="Listenabsatz"/>
        <w:keepNext/>
        <w:ind w:left="0"/>
        <w:jc w:val="center"/>
      </w:pPr>
      <w:r w:rsidRPr="00704674">
        <w:rPr>
          <w:noProof/>
          <w:sz w:val="20"/>
          <w:lang w:eastAsia="es-ES"/>
          <w:rPrChange w:id="1495" w:author="Lars Müggler" w:date="2019-11-13T18:06:00Z">
            <w:rPr>
              <w:noProof/>
              <w:sz w:val="20"/>
              <w:lang w:eastAsia="es-ES"/>
            </w:rPr>
          </w:rPrChange>
        </w:rPr>
        <w:drawing>
          <wp:inline distT="0" distB="0" distL="0" distR="0" wp14:anchorId="7AB5860B" wp14:editId="34D0EB10">
            <wp:extent cx="3555188" cy="2254356"/>
            <wp:effectExtent l="0" t="0" r="762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wr supply.PNG"/>
                    <pic:cNvPicPr/>
                  </pic:nvPicPr>
                  <pic:blipFill>
                    <a:blip r:embed="rId19">
                      <a:extLst>
                        <a:ext uri="{28A0092B-C50C-407E-A947-70E740481C1C}">
                          <a14:useLocalDpi xmlns:a14="http://schemas.microsoft.com/office/drawing/2010/main" val="0"/>
                        </a:ext>
                      </a:extLst>
                    </a:blip>
                    <a:stretch>
                      <a:fillRect/>
                    </a:stretch>
                  </pic:blipFill>
                  <pic:spPr>
                    <a:xfrm>
                      <a:off x="0" y="0"/>
                      <a:ext cx="3555188" cy="2254356"/>
                    </a:xfrm>
                    <a:prstGeom prst="rect">
                      <a:avLst/>
                    </a:prstGeom>
                  </pic:spPr>
                </pic:pic>
              </a:graphicData>
            </a:graphic>
          </wp:inline>
        </w:drawing>
      </w:r>
    </w:p>
    <w:p w14:paraId="00662125" w14:textId="77777777" w:rsidR="00BE170C" w:rsidRPr="00704674" w:rsidRDefault="00EE73AD" w:rsidP="00EE73AD">
      <w:pPr>
        <w:pStyle w:val="Beschriftung"/>
        <w:jc w:val="center"/>
        <w:rPr>
          <w:sz w:val="20"/>
        </w:rPr>
      </w:pPr>
      <w:r w:rsidRPr="00704674">
        <w:t xml:space="preserve">Figure </w:t>
      </w:r>
      <w:r w:rsidRPr="00704674">
        <w:rPr>
          <w:rPrChange w:id="1496" w:author="Lars Müggler" w:date="2019-11-13T18:06:00Z">
            <w:rPr/>
          </w:rPrChange>
        </w:rPr>
        <w:fldChar w:fldCharType="begin"/>
      </w:r>
      <w:r w:rsidRPr="00704674">
        <w:instrText xml:space="preserve"> SEQ Figure \* ARABIC </w:instrText>
      </w:r>
      <w:r w:rsidRPr="00704674">
        <w:rPr>
          <w:rPrChange w:id="1497" w:author="Lars Müggler" w:date="2019-11-13T18:06:00Z">
            <w:rPr/>
          </w:rPrChange>
        </w:rPr>
        <w:fldChar w:fldCharType="separate"/>
      </w:r>
      <w:r w:rsidRPr="00704674">
        <w:rPr>
          <w:noProof/>
        </w:rPr>
        <w:t>7</w:t>
      </w:r>
      <w:r w:rsidRPr="00704674">
        <w:rPr>
          <w:rPrChange w:id="1498" w:author="Lars Müggler" w:date="2019-11-13T18:06:00Z">
            <w:rPr/>
          </w:rPrChange>
        </w:rPr>
        <w:fldChar w:fldCharType="end"/>
      </w:r>
      <w:r w:rsidRPr="00704674">
        <w:t xml:space="preserve"> Schematics of the power supply</w:t>
      </w:r>
    </w:p>
    <w:p w14:paraId="69122DFA" w14:textId="04FF3F77" w:rsidR="00BE170C" w:rsidRPr="00704674" w:rsidRDefault="007911D6" w:rsidP="002E2E1C">
      <w:pPr>
        <w:pStyle w:val="berschrift2"/>
        <w:numPr>
          <w:ilvl w:val="1"/>
          <w:numId w:val="13"/>
        </w:numPr>
      </w:pPr>
      <w:r w:rsidRPr="00704674">
        <w:t xml:space="preserve"> </w:t>
      </w:r>
      <w:bookmarkStart w:id="1499" w:name="_Toc24573937"/>
      <w:proofErr w:type="spellStart"/>
      <w:r w:rsidR="00BE170C" w:rsidRPr="00704674">
        <w:t>uC</w:t>
      </w:r>
      <w:proofErr w:type="spellEnd"/>
      <w:r w:rsidR="00BE170C" w:rsidRPr="00704674">
        <w:t xml:space="preserve"> Connector</w:t>
      </w:r>
      <w:bookmarkEnd w:id="1499"/>
    </w:p>
    <w:p w14:paraId="3E396DD6" w14:textId="77777777" w:rsidR="004F512A" w:rsidRDefault="004566D5" w:rsidP="00C13756">
      <w:pPr>
        <w:rPr>
          <w:ins w:id="1500" w:author="Lars Müggler" w:date="2019-11-13T20:26:00Z"/>
        </w:rPr>
      </w:pPr>
      <w:r w:rsidRPr="00704674">
        <w:t>These Solutions should be able to control with the evaluation board GECKO, therefore the need for a connector is existing.</w:t>
      </w:r>
      <w:ins w:id="1501" w:author="Krajinovic Ivan (krajiiva)" w:date="2019-11-12T18:15:00Z">
        <w:r w:rsidR="00C13756" w:rsidRPr="00704674">
          <w:t xml:space="preserve"> </w:t>
        </w:r>
      </w:ins>
      <w:ins w:id="1502" w:author="Krajinovic Ivan (krajiiva)" w:date="2019-11-12T18:16:00Z">
        <w:r w:rsidR="00C13756" w:rsidRPr="00704674">
          <w:t>This connector provides the connection between the microcontroller and the PCB</w:t>
        </w:r>
      </w:ins>
    </w:p>
    <w:p w14:paraId="1438BA56" w14:textId="38A6DCA6" w:rsidR="004566D5" w:rsidRPr="00704674" w:rsidDel="00C13756" w:rsidRDefault="00C13756">
      <w:pPr>
        <w:jc w:val="both"/>
        <w:rPr>
          <w:del w:id="1503" w:author="Krajinovic Ivan (krajiiva)" w:date="2019-11-12T18:16:00Z"/>
        </w:rPr>
        <w:pPrChange w:id="1504" w:author="Lars Müggler" w:date="2019-11-13T18:08:00Z">
          <w:pPr/>
        </w:pPrChange>
      </w:pPr>
      <w:ins w:id="1505" w:author="Krajinovic Ivan (krajiiva)" w:date="2019-11-12T18:16:00Z">
        <w:del w:id="1506" w:author="Lars Müggler" w:date="2019-11-13T20:26:00Z">
          <w:r w:rsidRPr="00704674" w:rsidDel="004F512A">
            <w:delText>.</w:delText>
          </w:r>
        </w:del>
      </w:ins>
      <w:ins w:id="1507" w:author="Krajinovic Ivan (krajiiva)" w:date="2019-11-12T18:18:00Z">
        <w:del w:id="1508" w:author="Lars Müggler" w:date="2019-11-13T20:26:00Z">
          <w:r w:rsidR="00365E29" w:rsidRPr="00704674" w:rsidDel="004F512A">
            <w:delText xml:space="preserve"> </w:delText>
          </w:r>
        </w:del>
      </w:ins>
    </w:p>
    <w:p w14:paraId="4F6F6E5A" w14:textId="77777777" w:rsidR="00C13756" w:rsidRPr="00704674" w:rsidDel="004F512A" w:rsidRDefault="00C13756">
      <w:pPr>
        <w:jc w:val="both"/>
        <w:rPr>
          <w:ins w:id="1509" w:author="Krajinovic Ivan (krajiiva)" w:date="2019-11-12T18:16:00Z"/>
          <w:del w:id="1510" w:author="Lars Müggler" w:date="2019-11-13T20:26:00Z"/>
          <w:rStyle w:val="IntensiveHervorhebung"/>
        </w:rPr>
        <w:pPrChange w:id="1511" w:author="Lars Müggler" w:date="2019-11-13T18:08:00Z">
          <w:pPr/>
        </w:pPrChange>
      </w:pPr>
    </w:p>
    <w:p w14:paraId="36A9AF1F" w14:textId="77777777" w:rsidR="00C13756" w:rsidRPr="00704674" w:rsidDel="004F512A" w:rsidRDefault="00C13756" w:rsidP="00C13756">
      <w:pPr>
        <w:rPr>
          <w:ins w:id="1512" w:author="Krajinovic Ivan (krajiiva)" w:date="2019-11-12T18:16:00Z"/>
          <w:del w:id="1513" w:author="Lars Müggler" w:date="2019-11-13T20:26:00Z"/>
          <w:rStyle w:val="IntensiveHervorhebung"/>
        </w:rPr>
      </w:pPr>
    </w:p>
    <w:p w14:paraId="49071FE5" w14:textId="77777777" w:rsidR="00C13756" w:rsidRPr="00704674" w:rsidDel="004F512A" w:rsidRDefault="00C13756" w:rsidP="00C13756">
      <w:pPr>
        <w:rPr>
          <w:ins w:id="1514" w:author="Krajinovic Ivan (krajiiva)" w:date="2019-11-12T18:16:00Z"/>
          <w:del w:id="1515" w:author="Lars Müggler" w:date="2019-11-13T20:26:00Z"/>
          <w:rStyle w:val="IntensiveHervorhebung"/>
        </w:rPr>
      </w:pPr>
    </w:p>
    <w:p w14:paraId="383D55DA" w14:textId="77777777" w:rsidR="00C13756" w:rsidRPr="00704674" w:rsidDel="004F512A" w:rsidRDefault="00C13756" w:rsidP="00C13756">
      <w:pPr>
        <w:rPr>
          <w:ins w:id="1516" w:author="Krajinovic Ivan (krajiiva)" w:date="2019-11-12T18:16:00Z"/>
          <w:del w:id="1517" w:author="Lars Müggler" w:date="2019-11-13T20:26:00Z"/>
          <w:rStyle w:val="IntensiveHervorhebung"/>
        </w:rPr>
      </w:pPr>
    </w:p>
    <w:p w14:paraId="14419B58" w14:textId="77777777" w:rsidR="00C13756" w:rsidRPr="00704674" w:rsidDel="004F512A" w:rsidRDefault="00C13756" w:rsidP="00C13756">
      <w:pPr>
        <w:rPr>
          <w:ins w:id="1518" w:author="Krajinovic Ivan (krajiiva)" w:date="2019-11-12T18:16:00Z"/>
          <w:del w:id="1519" w:author="Lars Müggler" w:date="2019-11-13T20:26:00Z"/>
          <w:rStyle w:val="IntensiveHervorhebung"/>
        </w:rPr>
      </w:pPr>
    </w:p>
    <w:p w14:paraId="4A64EBD7" w14:textId="77777777" w:rsidR="00C13756" w:rsidRPr="00704674" w:rsidDel="004F512A" w:rsidRDefault="00C13756" w:rsidP="00C13756">
      <w:pPr>
        <w:rPr>
          <w:ins w:id="1520" w:author="Krajinovic Ivan (krajiiva)" w:date="2019-11-12T18:16:00Z"/>
          <w:del w:id="1521" w:author="Lars Müggler" w:date="2019-11-13T20:26:00Z"/>
          <w:rStyle w:val="IntensiveHervorhebung"/>
        </w:rPr>
      </w:pPr>
    </w:p>
    <w:p w14:paraId="6B1C8239" w14:textId="77777777" w:rsidR="00C13756" w:rsidRPr="00704674" w:rsidDel="004F512A" w:rsidRDefault="00C13756" w:rsidP="00C13756">
      <w:pPr>
        <w:rPr>
          <w:ins w:id="1522" w:author="Krajinovic Ivan (krajiiva)" w:date="2019-11-12T18:16:00Z"/>
          <w:del w:id="1523" w:author="Lars Müggler" w:date="2019-11-13T20:26:00Z"/>
          <w:rStyle w:val="IntensiveHervorhebung"/>
        </w:rPr>
      </w:pPr>
    </w:p>
    <w:p w14:paraId="433AA5AC" w14:textId="77777777" w:rsidR="00C13756" w:rsidRPr="00704674" w:rsidDel="004F512A" w:rsidRDefault="00C13756" w:rsidP="00C13756">
      <w:pPr>
        <w:rPr>
          <w:ins w:id="1524" w:author="Krajinovic Ivan (krajiiva)" w:date="2019-11-12T18:16:00Z"/>
          <w:del w:id="1525" w:author="Lars Müggler" w:date="2019-11-13T20:26:00Z"/>
          <w:rStyle w:val="IntensiveHervorhebung"/>
        </w:rPr>
      </w:pPr>
    </w:p>
    <w:p w14:paraId="66337280" w14:textId="77777777" w:rsidR="00C13756" w:rsidRPr="00704674" w:rsidDel="004F512A" w:rsidRDefault="00C13756" w:rsidP="00C13756">
      <w:pPr>
        <w:rPr>
          <w:ins w:id="1526" w:author="Krajinovic Ivan (krajiiva)" w:date="2019-11-12T18:16:00Z"/>
          <w:del w:id="1527" w:author="Lars Müggler" w:date="2019-11-13T20:26:00Z"/>
          <w:rStyle w:val="IntensiveHervorhebung"/>
        </w:rPr>
      </w:pPr>
    </w:p>
    <w:p w14:paraId="012486A2" w14:textId="77777777" w:rsidR="00C13756" w:rsidRPr="00704674" w:rsidDel="004F512A" w:rsidRDefault="00C13756" w:rsidP="00C13756">
      <w:pPr>
        <w:rPr>
          <w:ins w:id="1528" w:author="Krajinovic Ivan (krajiiva)" w:date="2019-11-12T18:16:00Z"/>
          <w:del w:id="1529" w:author="Lars Müggler" w:date="2019-11-13T20:26:00Z"/>
          <w:rStyle w:val="IntensiveHervorhebung"/>
        </w:rPr>
      </w:pPr>
    </w:p>
    <w:p w14:paraId="488AAF5B" w14:textId="746B8D44" w:rsidR="00C13756" w:rsidRPr="00704674" w:rsidDel="004F512A" w:rsidRDefault="00C13756" w:rsidP="00C13756">
      <w:pPr>
        <w:rPr>
          <w:ins w:id="1530" w:author="Krajinovic Ivan (krajiiva)" w:date="2019-11-12T18:16:00Z"/>
          <w:del w:id="1531" w:author="Lars Müggler" w:date="2019-11-13T20:26:00Z"/>
          <w:rStyle w:val="IntensiveHervorhebung"/>
        </w:rPr>
      </w:pPr>
    </w:p>
    <w:p w14:paraId="797AD019" w14:textId="714D9644" w:rsidR="00BE170C" w:rsidRPr="00704674" w:rsidRDefault="00BE170C">
      <w:pPr>
        <w:rPr>
          <w:rStyle w:val="IntensiveHervorhebung"/>
          <w:b w:val="0"/>
          <w:bCs w:val="0"/>
        </w:rPr>
        <w:pPrChange w:id="1532" w:author="Krajinovic Ivan (krajiiva)" w:date="2019-11-12T18:16:00Z">
          <w:pPr>
            <w:pStyle w:val="berschrift3"/>
            <w:numPr>
              <w:ilvl w:val="2"/>
              <w:numId w:val="13"/>
            </w:numPr>
            <w:ind w:left="1224" w:hanging="504"/>
          </w:pPr>
        </w:pPrChange>
      </w:pPr>
      <w:r w:rsidRPr="00704674">
        <w:rPr>
          <w:rStyle w:val="IntensiveHervorhebung"/>
          <w:rPrChange w:id="1533" w:author="Lars Müggler" w:date="2019-11-13T18:06:00Z">
            <w:rPr>
              <w:rStyle w:val="IntensiveHervorhebung"/>
              <w:b/>
              <w:bCs/>
            </w:rPr>
          </w:rPrChange>
        </w:rPr>
        <w:t>Schematics</w:t>
      </w:r>
    </w:p>
    <w:p w14:paraId="778E361B" w14:textId="77777777" w:rsidR="00EE73AD" w:rsidRPr="00704674" w:rsidRDefault="00421B08" w:rsidP="00EE73AD">
      <w:pPr>
        <w:pStyle w:val="Listenabsatz"/>
        <w:keepNext/>
        <w:ind w:left="0"/>
        <w:jc w:val="center"/>
      </w:pPr>
      <w:r w:rsidRPr="00704674">
        <w:rPr>
          <w:noProof/>
          <w:sz w:val="20"/>
          <w:lang w:eastAsia="es-ES"/>
          <w:rPrChange w:id="1534" w:author="Lars Müggler" w:date="2019-11-13T18:06:00Z">
            <w:rPr>
              <w:noProof/>
              <w:sz w:val="20"/>
              <w:lang w:eastAsia="es-ES"/>
            </w:rPr>
          </w:rPrChange>
        </w:rPr>
        <w:drawing>
          <wp:inline distT="0" distB="0" distL="0" distR="0" wp14:anchorId="6F659DF7" wp14:editId="158FD8F7">
            <wp:extent cx="2909570" cy="2254020"/>
            <wp:effectExtent l="0" t="0" r="508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 uC.PNG"/>
                    <pic:cNvPicPr/>
                  </pic:nvPicPr>
                  <pic:blipFill>
                    <a:blip r:embed="rId20">
                      <a:extLst>
                        <a:ext uri="{28A0092B-C50C-407E-A947-70E740481C1C}">
                          <a14:useLocalDpi xmlns:a14="http://schemas.microsoft.com/office/drawing/2010/main" val="0"/>
                        </a:ext>
                      </a:extLst>
                    </a:blip>
                    <a:stretch>
                      <a:fillRect/>
                    </a:stretch>
                  </pic:blipFill>
                  <pic:spPr>
                    <a:xfrm>
                      <a:off x="0" y="0"/>
                      <a:ext cx="2942237" cy="2279327"/>
                    </a:xfrm>
                    <a:prstGeom prst="rect">
                      <a:avLst/>
                    </a:prstGeom>
                  </pic:spPr>
                </pic:pic>
              </a:graphicData>
            </a:graphic>
          </wp:inline>
        </w:drawing>
      </w:r>
    </w:p>
    <w:p w14:paraId="25BEA0B9" w14:textId="77777777" w:rsidR="00421B08" w:rsidRPr="00704674" w:rsidRDefault="00EE73AD" w:rsidP="00EE73AD">
      <w:pPr>
        <w:pStyle w:val="Beschriftung"/>
        <w:jc w:val="center"/>
        <w:rPr>
          <w:sz w:val="20"/>
        </w:rPr>
      </w:pPr>
      <w:r w:rsidRPr="00704674">
        <w:t xml:space="preserve">Figure </w:t>
      </w:r>
      <w:r w:rsidRPr="00704674">
        <w:rPr>
          <w:rPrChange w:id="1535" w:author="Lars Müggler" w:date="2019-11-13T18:06:00Z">
            <w:rPr/>
          </w:rPrChange>
        </w:rPr>
        <w:fldChar w:fldCharType="begin"/>
      </w:r>
      <w:r w:rsidRPr="00704674">
        <w:instrText xml:space="preserve"> SEQ Figure \* ARABIC </w:instrText>
      </w:r>
      <w:r w:rsidRPr="00704674">
        <w:rPr>
          <w:rPrChange w:id="1536" w:author="Lars Müggler" w:date="2019-11-13T18:06:00Z">
            <w:rPr/>
          </w:rPrChange>
        </w:rPr>
        <w:fldChar w:fldCharType="separate"/>
      </w:r>
      <w:r w:rsidRPr="00704674">
        <w:rPr>
          <w:noProof/>
        </w:rPr>
        <w:t>8</w:t>
      </w:r>
      <w:r w:rsidRPr="00704674">
        <w:rPr>
          <w:rPrChange w:id="1537" w:author="Lars Müggler" w:date="2019-11-13T18:06:00Z">
            <w:rPr/>
          </w:rPrChange>
        </w:rPr>
        <w:fldChar w:fldCharType="end"/>
      </w:r>
      <w:r w:rsidRPr="00704674">
        <w:t xml:space="preserve"> Schematics of the </w:t>
      </w:r>
      <w:proofErr w:type="spellStart"/>
      <w:r w:rsidRPr="00704674">
        <w:t>uC</w:t>
      </w:r>
      <w:proofErr w:type="spellEnd"/>
      <w:r w:rsidRPr="00704674">
        <w:t xml:space="preserve"> connector</w:t>
      </w:r>
    </w:p>
    <w:p w14:paraId="1D2896E0" w14:textId="77374A9D" w:rsidR="004566D5" w:rsidRPr="00704674" w:rsidRDefault="004566D5">
      <w:pPr>
        <w:rPr>
          <w:sz w:val="20"/>
        </w:rPr>
      </w:pPr>
      <w:r w:rsidRPr="00704674">
        <w:rPr>
          <w:sz w:val="20"/>
        </w:rPr>
        <w:br w:type="page"/>
      </w:r>
    </w:p>
    <w:p w14:paraId="21817669" w14:textId="27FAF788" w:rsidR="006F24C0" w:rsidRDefault="006F24C0" w:rsidP="00EF48F7">
      <w:pPr>
        <w:pStyle w:val="berschrift1"/>
        <w:numPr>
          <w:ilvl w:val="0"/>
          <w:numId w:val="13"/>
        </w:numPr>
        <w:rPr>
          <w:ins w:id="1538" w:author="Krajinovic Ivan (krajiiva)" w:date="2019-11-13T19:27:00Z"/>
        </w:rPr>
      </w:pPr>
      <w:bookmarkStart w:id="1539" w:name="_Toc24573938"/>
      <w:r w:rsidRPr="00704674">
        <w:lastRenderedPageBreak/>
        <w:t>Implementation</w:t>
      </w:r>
      <w:bookmarkEnd w:id="1539"/>
    </w:p>
    <w:p w14:paraId="61F6F20C" w14:textId="77777777" w:rsidR="001F5087" w:rsidRPr="001F5087" w:rsidRDefault="001F5087">
      <w:pPr>
        <w:rPr>
          <w:rPrChange w:id="1540" w:author="Krajinovic Ivan (krajiiva)" w:date="2019-11-13T19:27:00Z">
            <w:rPr/>
          </w:rPrChange>
        </w:rPr>
        <w:pPrChange w:id="1541" w:author="Krajinovic Ivan (krajiiva)" w:date="2019-11-13T19:27:00Z">
          <w:pPr>
            <w:pStyle w:val="berschrift1"/>
            <w:numPr>
              <w:numId w:val="13"/>
            </w:numPr>
            <w:ind w:left="360" w:hanging="360"/>
          </w:pPr>
        </w:pPrChange>
      </w:pPr>
    </w:p>
    <w:p w14:paraId="2ED73B93" w14:textId="6C703700" w:rsidR="001F5087" w:rsidRPr="00704674" w:rsidDel="001F5087" w:rsidRDefault="001F5087" w:rsidP="00EE73AD">
      <w:pPr>
        <w:rPr>
          <w:del w:id="1542" w:author="Krajinovic Ivan (krajiiva)" w:date="2019-11-13T19:27:00Z"/>
        </w:rPr>
      </w:pPr>
    </w:p>
    <w:p w14:paraId="19DBFCC1" w14:textId="77777777" w:rsidR="00EE73AD" w:rsidRPr="00704674" w:rsidRDefault="00451A33" w:rsidP="00EE73AD">
      <w:pPr>
        <w:keepNext/>
      </w:pPr>
      <w:r w:rsidRPr="00704674">
        <w:rPr>
          <w:noProof/>
          <w:lang w:eastAsia="es-ES"/>
          <w:rPrChange w:id="1543" w:author="Lars Müggler" w:date="2019-11-13T18:06:00Z">
            <w:rPr>
              <w:noProof/>
              <w:lang w:eastAsia="es-ES"/>
            </w:rPr>
          </w:rPrChange>
        </w:rPr>
        <w:drawing>
          <wp:inline distT="0" distB="0" distL="0" distR="0" wp14:anchorId="0673AAAD" wp14:editId="1E676F70">
            <wp:extent cx="5400040" cy="430847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t PCB layout.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4308475"/>
                    </a:xfrm>
                    <a:prstGeom prst="rect">
                      <a:avLst/>
                    </a:prstGeom>
                  </pic:spPr>
                </pic:pic>
              </a:graphicData>
            </a:graphic>
          </wp:inline>
        </w:drawing>
      </w:r>
    </w:p>
    <w:p w14:paraId="277C425E" w14:textId="1D31C636" w:rsidR="00D97195" w:rsidRDefault="001F5087" w:rsidP="001F5087">
      <w:pPr>
        <w:pStyle w:val="Beschriftung"/>
        <w:tabs>
          <w:tab w:val="center" w:pos="4252"/>
        </w:tabs>
        <w:rPr>
          <w:ins w:id="1544" w:author="Krajinovic Ivan (krajiiva)" w:date="2019-11-13T19:26:00Z"/>
        </w:rPr>
      </w:pPr>
      <w:ins w:id="1545" w:author="Krajinovic Ivan (krajiiva)" w:date="2019-11-13T19:26:00Z">
        <w:r>
          <w:tab/>
        </w:r>
      </w:ins>
      <w:r w:rsidR="00EE73AD" w:rsidRPr="00704674">
        <w:t xml:space="preserve">Figure </w:t>
      </w:r>
      <w:r w:rsidR="00EE73AD" w:rsidRPr="00704674">
        <w:rPr>
          <w:rPrChange w:id="1546" w:author="Lars Müggler" w:date="2019-11-13T18:06:00Z">
            <w:rPr/>
          </w:rPrChange>
        </w:rPr>
        <w:fldChar w:fldCharType="begin"/>
      </w:r>
      <w:r w:rsidR="00EE73AD" w:rsidRPr="00704674">
        <w:instrText xml:space="preserve"> SEQ Figure \* ARABIC </w:instrText>
      </w:r>
      <w:r w:rsidR="00EE73AD" w:rsidRPr="00704674">
        <w:rPr>
          <w:rPrChange w:id="1547" w:author="Lars Müggler" w:date="2019-11-13T18:06:00Z">
            <w:rPr/>
          </w:rPrChange>
        </w:rPr>
        <w:fldChar w:fldCharType="separate"/>
      </w:r>
      <w:r w:rsidR="00EE73AD" w:rsidRPr="00704674">
        <w:rPr>
          <w:noProof/>
        </w:rPr>
        <w:t>9</w:t>
      </w:r>
      <w:r w:rsidR="00EE73AD" w:rsidRPr="00704674">
        <w:rPr>
          <w:rPrChange w:id="1548" w:author="Lars Müggler" w:date="2019-11-13T18:06:00Z">
            <w:rPr/>
          </w:rPrChange>
        </w:rPr>
        <w:fldChar w:fldCharType="end"/>
      </w:r>
      <w:r w:rsidR="00EE73AD" w:rsidRPr="00704674">
        <w:t xml:space="preserve"> PCB layout, Red top, Blue bottom</w:t>
      </w:r>
    </w:p>
    <w:p w14:paraId="198DBECA" w14:textId="6DDD158F" w:rsidR="001F5087" w:rsidRDefault="001F5087" w:rsidP="001F5087">
      <w:pPr>
        <w:rPr>
          <w:ins w:id="1549" w:author="Krajinovic Ivan (krajiiva)" w:date="2019-11-13T19:26:00Z"/>
        </w:rPr>
      </w:pPr>
    </w:p>
    <w:p w14:paraId="55910868" w14:textId="0F3F5910" w:rsidR="001F5087" w:rsidRDefault="001F5087" w:rsidP="001F5087">
      <w:pPr>
        <w:rPr>
          <w:ins w:id="1550" w:author="Krajinovic Ivan (krajiiva)" w:date="2019-11-13T19:27:00Z"/>
          <w:b/>
          <w:bCs/>
          <w:sz w:val="28"/>
          <w:szCs w:val="28"/>
        </w:rPr>
      </w:pPr>
      <w:ins w:id="1551" w:author="Krajinovic Ivan (krajiiva)" w:date="2019-11-13T19:27:00Z">
        <w:r w:rsidRPr="001F5087">
          <w:rPr>
            <w:b/>
            <w:bCs/>
            <w:sz w:val="28"/>
            <w:szCs w:val="28"/>
            <w:rPrChange w:id="1552" w:author="Krajinovic Ivan (krajiiva)" w:date="2019-11-13T19:27:00Z">
              <w:rPr/>
            </w:rPrChange>
          </w:rPr>
          <w:t>Layout</w:t>
        </w:r>
      </w:ins>
    </w:p>
    <w:p w14:paraId="0C48812C" w14:textId="212D08D2" w:rsidR="001F5087" w:rsidRDefault="001F5087" w:rsidP="001F5087">
      <w:pPr>
        <w:rPr>
          <w:ins w:id="1553" w:author="Krajinovic Ivan (krajiiva)" w:date="2019-11-13T19:33:00Z"/>
        </w:rPr>
      </w:pPr>
      <w:ins w:id="1554" w:author="Krajinovic Ivan (krajiiva)" w:date="2019-11-13T19:31:00Z">
        <w:r>
          <w:t>Before</w:t>
        </w:r>
        <w:r w:rsidR="00CD75B4">
          <w:t xml:space="preserve"> we started with the layout of the PCB</w:t>
        </w:r>
      </w:ins>
      <w:ins w:id="1555" w:author="Krajinovic Ivan (krajiiva)" w:date="2019-11-13T19:44:00Z">
        <w:r w:rsidR="0040632D">
          <w:t xml:space="preserve">, we invest </w:t>
        </w:r>
      </w:ins>
      <w:ins w:id="1556" w:author="Krajinovic Ivan (krajiiva)" w:date="2019-11-13T19:45:00Z">
        <w:r w:rsidR="0040632D">
          <w:t xml:space="preserve">time in placing the components useful to </w:t>
        </w:r>
      </w:ins>
      <w:ins w:id="1557" w:author="Krajinovic Ivan (krajiiva)" w:date="2019-11-13T19:46:00Z">
        <w:r w:rsidR="0040632D">
          <w:t xml:space="preserve">make the </w:t>
        </w:r>
      </w:ins>
      <w:ins w:id="1558" w:author="Krajinovic Ivan (krajiiva)" w:date="2019-11-13T19:47:00Z">
        <w:r w:rsidR="0040632D">
          <w:t>placement of the conductive paths as simple as possible. After t</w:t>
        </w:r>
      </w:ins>
      <w:ins w:id="1559" w:author="Krajinovic Ivan (krajiiva)" w:date="2019-11-13T19:48:00Z">
        <w:r w:rsidR="0040632D">
          <w:t xml:space="preserve">hat </w:t>
        </w:r>
      </w:ins>
      <w:ins w:id="1560" w:author="Krajinovic Ivan (krajiiva)" w:date="2019-11-13T19:31:00Z">
        <w:r w:rsidR="00CD75B4">
          <w:t xml:space="preserve">we defined </w:t>
        </w:r>
      </w:ins>
      <w:ins w:id="1561" w:author="Krajinovic Ivan (krajiiva)" w:date="2019-11-13T19:33:00Z">
        <w:r w:rsidR="00CD75B4">
          <w:t>our own</w:t>
        </w:r>
      </w:ins>
      <w:ins w:id="1562" w:author="Krajinovic Ivan (krajiiva)" w:date="2019-11-13T19:31:00Z">
        <w:r w:rsidR="00CD75B4">
          <w:t xml:space="preserve"> concepts</w:t>
        </w:r>
      </w:ins>
      <w:ins w:id="1563" w:author="Krajinovic Ivan (krajiiva)" w:date="2019-11-13T19:33:00Z">
        <w:r w:rsidR="00CD75B4">
          <w:t>:</w:t>
        </w:r>
      </w:ins>
    </w:p>
    <w:p w14:paraId="72C6A030" w14:textId="766FBBEA" w:rsidR="00CD75B4" w:rsidRDefault="00147543" w:rsidP="00CD75B4">
      <w:pPr>
        <w:pStyle w:val="Listenabsatz"/>
        <w:numPr>
          <w:ilvl w:val="0"/>
          <w:numId w:val="33"/>
        </w:numPr>
        <w:rPr>
          <w:ins w:id="1564" w:author="Krajinovic Ivan (krajiiva)" w:date="2019-11-13T19:33:00Z"/>
        </w:rPr>
      </w:pPr>
      <w:ins w:id="1565" w:author="Krajinovic Ivan (krajiiva)" w:date="2019-11-13T19:51:00Z">
        <w:r>
          <w:t>To p</w:t>
        </w:r>
      </w:ins>
      <w:ins w:id="1566" w:author="Krajinovic Ivan (krajiiva)" w:date="2019-11-13T19:33:00Z">
        <w:r w:rsidR="00CD75B4">
          <w:t>lace all components on the top layer</w:t>
        </w:r>
      </w:ins>
    </w:p>
    <w:p w14:paraId="48E9A5B9" w14:textId="2D40A559" w:rsidR="00CD75B4" w:rsidRPr="00CD75B4" w:rsidRDefault="00CD75B4">
      <w:pPr>
        <w:pStyle w:val="Listenabsatz"/>
        <w:numPr>
          <w:ilvl w:val="0"/>
          <w:numId w:val="33"/>
        </w:numPr>
        <w:rPr>
          <w:ins w:id="1567" w:author="Krajinovic Ivan (krajiiva)" w:date="2019-11-13T19:35:00Z"/>
          <w:rPrChange w:id="1568" w:author="Krajinovic Ivan (krajiiva)" w:date="2019-11-13T19:35:00Z">
            <w:rPr>
              <w:ins w:id="1569" w:author="Krajinovic Ivan (krajiiva)" w:date="2019-11-13T19:35:00Z"/>
              <w:lang w:val="de-CH"/>
            </w:rPr>
          </w:rPrChange>
        </w:rPr>
        <w:pPrChange w:id="1570" w:author="Krajinovic Ivan (krajiiva)" w:date="2019-11-13T19:35:00Z">
          <w:pPr>
            <w:pStyle w:val="berschrift3"/>
          </w:pPr>
        </w:pPrChange>
      </w:pPr>
      <w:ins w:id="1571" w:author="Krajinovic Ivan (krajiiva)" w:date="2019-11-13T19:34:00Z">
        <w:r>
          <w:t xml:space="preserve">The width of </w:t>
        </w:r>
      </w:ins>
      <w:ins w:id="1572" w:author="Krajinovic Ivan (krajiiva)" w:date="2019-11-13T19:35:00Z">
        <w:r w:rsidRPr="00CD75B4">
          <w:rPr>
            <w:rPrChange w:id="1573" w:author="Krajinovic Ivan (krajiiva)" w:date="2019-11-13T19:35:00Z">
              <w:rPr>
                <w:rStyle w:val="tagtrans"/>
              </w:rPr>
            </w:rPrChange>
          </w:rPr>
          <w:t>conducting path</w:t>
        </w:r>
        <w:r>
          <w:t xml:space="preserve"> </w:t>
        </w:r>
        <m:oMath>
          <m:r>
            <w:rPr>
              <w:rFonts w:ascii="Cambria Math" w:hAnsi="Cambria Math"/>
            </w:rPr>
            <m:t>≥</m:t>
          </m:r>
        </m:oMath>
      </w:ins>
      <w:ins w:id="1574" w:author="Krajinovic Ivan (krajiiva)" w:date="2019-11-13T19:57:00Z">
        <w:r w:rsidR="00A85233">
          <w:rPr>
            <w:rFonts w:eastAsiaTheme="minorEastAsia"/>
          </w:rPr>
          <w:t xml:space="preserve"> 0.6mm</w:t>
        </w:r>
      </w:ins>
    </w:p>
    <w:p w14:paraId="317EED41" w14:textId="5F750263" w:rsidR="00CD75B4" w:rsidRDefault="00147543" w:rsidP="00CD75B4">
      <w:pPr>
        <w:pStyle w:val="Listenabsatz"/>
        <w:numPr>
          <w:ilvl w:val="0"/>
          <w:numId w:val="33"/>
        </w:numPr>
        <w:rPr>
          <w:ins w:id="1575" w:author="Krajinovic Ivan (krajiiva)" w:date="2019-11-13T19:37:00Z"/>
        </w:rPr>
      </w:pPr>
      <w:ins w:id="1576" w:author="Krajinovic Ivan (krajiiva)" w:date="2019-11-13T19:51:00Z">
        <w:r>
          <w:t>To g</w:t>
        </w:r>
      </w:ins>
      <w:ins w:id="1577" w:author="Krajinovic Ivan (krajiiva)" w:date="2019-11-13T19:37:00Z">
        <w:r w:rsidR="00032E9A">
          <w:t>roup the individual solutions</w:t>
        </w:r>
      </w:ins>
    </w:p>
    <w:p w14:paraId="2EA0D6C6" w14:textId="1FFA7744" w:rsidR="00032E9A" w:rsidRDefault="00B2009B" w:rsidP="00CD75B4">
      <w:pPr>
        <w:pStyle w:val="Listenabsatz"/>
        <w:numPr>
          <w:ilvl w:val="0"/>
          <w:numId w:val="33"/>
        </w:numPr>
        <w:rPr>
          <w:ins w:id="1578" w:author="Krajinovic Ivan (krajiiva)" w:date="2019-11-13T19:39:00Z"/>
        </w:rPr>
      </w:pPr>
      <w:ins w:id="1579" w:author="Krajinovic Ivan (krajiiva)" w:date="2019-11-13T19:38:00Z">
        <w:r>
          <w:t xml:space="preserve">To place as much </w:t>
        </w:r>
        <w:r w:rsidRPr="005D7940">
          <w:t>conducting path</w:t>
        </w:r>
        <w:r>
          <w:t xml:space="preserve"> as possible </w:t>
        </w:r>
      </w:ins>
      <w:ins w:id="1580" w:author="Krajinovic Ivan (krajiiva)" w:date="2019-11-13T19:39:00Z">
        <w:r>
          <w:t>on the top layer</w:t>
        </w:r>
      </w:ins>
    </w:p>
    <w:p w14:paraId="66BE2300" w14:textId="1C53F07B" w:rsidR="00B2009B" w:rsidRDefault="003046F9" w:rsidP="00CD75B4">
      <w:pPr>
        <w:pStyle w:val="Listenabsatz"/>
        <w:numPr>
          <w:ilvl w:val="0"/>
          <w:numId w:val="33"/>
        </w:numPr>
        <w:rPr>
          <w:ins w:id="1581" w:author="Krajinovic Ivan (krajiiva)" w:date="2019-11-13T19:40:00Z"/>
        </w:rPr>
      </w:pPr>
      <w:ins w:id="1582" w:author="Krajinovic Ivan (krajiiva)" w:date="2019-11-13T19:40:00Z">
        <w:r>
          <w:t>Ground plate on the top and bottom layer</w:t>
        </w:r>
      </w:ins>
    </w:p>
    <w:p w14:paraId="5B3D6A5C" w14:textId="2908DA11" w:rsidR="003046F9" w:rsidRDefault="003046F9" w:rsidP="00CD75B4">
      <w:pPr>
        <w:pStyle w:val="Listenabsatz"/>
        <w:numPr>
          <w:ilvl w:val="0"/>
          <w:numId w:val="33"/>
        </w:numPr>
        <w:rPr>
          <w:ins w:id="1583" w:author="Krajinovic Ivan (krajiiva)" w:date="2019-11-13T19:41:00Z"/>
        </w:rPr>
      </w:pPr>
      <w:ins w:id="1584" w:author="Krajinovic Ivan (krajiiva)" w:date="2019-11-13T19:41:00Z">
        <w:r>
          <w:t>As short and straight connections as possible</w:t>
        </w:r>
      </w:ins>
    </w:p>
    <w:p w14:paraId="53A2764C" w14:textId="2369CD34" w:rsidR="003046F9" w:rsidRDefault="00147543" w:rsidP="00CD75B4">
      <w:pPr>
        <w:pStyle w:val="Listenabsatz"/>
        <w:numPr>
          <w:ilvl w:val="0"/>
          <w:numId w:val="33"/>
        </w:numPr>
        <w:rPr>
          <w:ins w:id="1585" w:author="Krajinovic Ivan (krajiiva)" w:date="2019-11-13T19:49:00Z"/>
        </w:rPr>
      </w:pPr>
      <w:ins w:id="1586" w:author="Krajinovic Ivan (krajiiva)" w:date="2019-11-13T19:51:00Z">
        <w:r>
          <w:t>To p</w:t>
        </w:r>
      </w:ins>
      <w:ins w:id="1587" w:author="Krajinovic Ivan (krajiiva)" w:date="2019-11-13T19:42:00Z">
        <w:r w:rsidR="009C62C2">
          <w:t xml:space="preserve">lace </w:t>
        </w:r>
        <w:proofErr w:type="spellStart"/>
        <w:r w:rsidR="009C62C2">
          <w:t>testpoints</w:t>
        </w:r>
        <w:proofErr w:type="spellEnd"/>
        <w:r w:rsidR="009C62C2">
          <w:t xml:space="preserve"> for </w:t>
        </w:r>
      </w:ins>
      <w:ins w:id="1588" w:author="Krajinovic Ivan (krajiiva)" w:date="2019-11-13T19:43:00Z">
        <w:r w:rsidR="009C62C2">
          <w:t>test relevant signals</w:t>
        </w:r>
      </w:ins>
    </w:p>
    <w:p w14:paraId="5F76760E" w14:textId="2901C84A" w:rsidR="00147543" w:rsidRDefault="00147543" w:rsidP="00CD75B4">
      <w:pPr>
        <w:pStyle w:val="Listenabsatz"/>
        <w:numPr>
          <w:ilvl w:val="0"/>
          <w:numId w:val="33"/>
        </w:numPr>
        <w:rPr>
          <w:ins w:id="1589" w:author="Krajinovic Ivan (krajiiva)" w:date="2019-11-13T19:52:00Z"/>
        </w:rPr>
      </w:pPr>
      <w:ins w:id="1590" w:author="Krajinovic Ivan (krajiiva)" w:date="2019-11-13T19:51:00Z">
        <w:r>
          <w:t>To leave e</w:t>
        </w:r>
      </w:ins>
      <w:ins w:id="1591" w:author="Krajinovic Ivan (krajiiva)" w:date="2019-11-13T19:50:00Z">
        <w:r>
          <w:t>nough space for assembling and soldering the PCB</w:t>
        </w:r>
      </w:ins>
    </w:p>
    <w:p w14:paraId="446D876A" w14:textId="7EF00672" w:rsidR="005C6756" w:rsidRDefault="005C6756">
      <w:pPr>
        <w:pStyle w:val="Listenabsatz"/>
        <w:numPr>
          <w:ilvl w:val="0"/>
          <w:numId w:val="33"/>
        </w:numPr>
        <w:rPr>
          <w:ins w:id="1592" w:author="Lars Müggler" w:date="2019-11-13T20:25:00Z"/>
        </w:rPr>
      </w:pPr>
      <w:ins w:id="1593" w:author="Krajinovic Ivan (krajiiva)" w:date="2019-11-13T19:52:00Z">
        <w:r>
          <w:t xml:space="preserve">Width of the PCB </w:t>
        </w:r>
      </w:ins>
      <w:ins w:id="1594" w:author="Krajinovic Ivan (krajiiva)" w:date="2019-11-13T19:53:00Z">
        <w:r>
          <w:t>is the same as the gecko board</w:t>
        </w:r>
      </w:ins>
    </w:p>
    <w:p w14:paraId="59342D23" w14:textId="6E09173E" w:rsidR="004F512A" w:rsidRDefault="004F512A" w:rsidP="004F512A">
      <w:pPr>
        <w:rPr>
          <w:ins w:id="1595" w:author="Lars Müggler" w:date="2019-11-13T20:25:00Z"/>
        </w:rPr>
      </w:pPr>
    </w:p>
    <w:tbl>
      <w:tblPr>
        <w:tblStyle w:val="Gitternetztabelle6farbig"/>
        <w:tblW w:w="0" w:type="auto"/>
        <w:tblInd w:w="-5" w:type="dxa"/>
        <w:tblLook w:val="04A0" w:firstRow="1" w:lastRow="0" w:firstColumn="1" w:lastColumn="0" w:noHBand="0" w:noVBand="1"/>
      </w:tblPr>
      <w:tblGrid>
        <w:gridCol w:w="3844"/>
        <w:gridCol w:w="4655"/>
        <w:tblGridChange w:id="1596">
          <w:tblGrid>
            <w:gridCol w:w="10"/>
            <w:gridCol w:w="3834"/>
            <w:gridCol w:w="530"/>
            <w:gridCol w:w="4125"/>
            <w:gridCol w:w="236"/>
          </w:tblGrid>
        </w:tblGridChange>
      </w:tblGrid>
      <w:tr w:rsidR="004F512A" w:rsidRPr="001930FD" w14:paraId="6B42FA86" w14:textId="77777777" w:rsidTr="004F512A">
        <w:trPr>
          <w:cnfStyle w:val="100000000000" w:firstRow="1" w:lastRow="0" w:firstColumn="0" w:lastColumn="0" w:oddVBand="0" w:evenVBand="0" w:oddHBand="0" w:evenHBand="0" w:firstRowFirstColumn="0" w:firstRowLastColumn="0" w:lastRowFirstColumn="0" w:lastRowLastColumn="0"/>
          <w:ins w:id="1597" w:author="Lars Müggler" w:date="2019-11-13T20:25:00Z"/>
        </w:trPr>
        <w:tc>
          <w:tcPr>
            <w:cnfStyle w:val="001000000000" w:firstRow="0" w:lastRow="0" w:firstColumn="1" w:lastColumn="0" w:oddVBand="0" w:evenVBand="0" w:oddHBand="0" w:evenHBand="0" w:firstRowFirstColumn="0" w:firstRowLastColumn="0" w:lastRowFirstColumn="0" w:lastRowLastColumn="0"/>
            <w:tcW w:w="3941" w:type="dxa"/>
          </w:tcPr>
          <w:p w14:paraId="56CBB959" w14:textId="77777777" w:rsidR="004F512A" w:rsidRPr="001930FD" w:rsidRDefault="004F512A" w:rsidP="009F717A">
            <w:pPr>
              <w:rPr>
                <w:ins w:id="1598" w:author="Lars Müggler" w:date="2019-11-13T20:25:00Z"/>
              </w:rPr>
            </w:pPr>
            <w:ins w:id="1599" w:author="Lars Müggler" w:date="2019-11-13T20:25:00Z">
              <w:r w:rsidRPr="001930FD">
                <w:lastRenderedPageBreak/>
                <w:t>Connector</w:t>
              </w:r>
              <w:r>
                <w:t>:</w:t>
              </w:r>
            </w:ins>
          </w:p>
        </w:tc>
        <w:tc>
          <w:tcPr>
            <w:tcW w:w="4784" w:type="dxa"/>
          </w:tcPr>
          <w:p w14:paraId="6092653F" w14:textId="77777777" w:rsidR="004F512A" w:rsidRPr="001930FD" w:rsidRDefault="004F512A" w:rsidP="009F717A">
            <w:pPr>
              <w:cnfStyle w:val="100000000000" w:firstRow="1" w:lastRow="0" w:firstColumn="0" w:lastColumn="0" w:oddVBand="0" w:evenVBand="0" w:oddHBand="0" w:evenHBand="0" w:firstRowFirstColumn="0" w:firstRowLastColumn="0" w:lastRowFirstColumn="0" w:lastRowLastColumn="0"/>
              <w:rPr>
                <w:ins w:id="1600" w:author="Lars Müggler" w:date="2019-11-13T20:25:00Z"/>
              </w:rPr>
            </w:pPr>
            <w:ins w:id="1601" w:author="Lars Müggler" w:date="2019-11-13T20:25:00Z">
              <w:r w:rsidRPr="001930FD">
                <w:t>Note</w:t>
              </w:r>
              <w:r>
                <w:t>:</w:t>
              </w:r>
            </w:ins>
          </w:p>
        </w:tc>
      </w:tr>
      <w:tr w:rsidR="004F512A" w:rsidRPr="001930FD" w14:paraId="40B432BB" w14:textId="77777777" w:rsidTr="004F512A">
        <w:tblPrEx>
          <w:tblW w:w="0" w:type="auto"/>
          <w:tblInd w:w="-5" w:type="dxa"/>
          <w:tblPrExChange w:id="1602" w:author="Lars Müggler" w:date="2019-11-13T20:26:00Z">
            <w:tblPrEx>
              <w:tblW w:w="0" w:type="auto"/>
              <w:tblInd w:w="-5" w:type="dxa"/>
            </w:tblPrEx>
          </w:tblPrExChange>
        </w:tblPrEx>
        <w:trPr>
          <w:cnfStyle w:val="000000100000" w:firstRow="0" w:lastRow="0" w:firstColumn="0" w:lastColumn="0" w:oddVBand="0" w:evenVBand="0" w:oddHBand="1" w:evenHBand="0" w:firstRowFirstColumn="0" w:firstRowLastColumn="0" w:lastRowFirstColumn="0" w:lastRowLastColumn="0"/>
          <w:ins w:id="1603" w:author="Lars Müggler" w:date="2019-11-13T20:25:00Z"/>
          <w:trPrChange w:id="1604" w:author="Lars Müggler" w:date="2019-11-13T20:26:00Z">
            <w:trPr>
              <w:gridBefore w:val="1"/>
            </w:trPr>
          </w:trPrChange>
        </w:trPr>
        <w:tc>
          <w:tcPr>
            <w:cnfStyle w:val="001000000000" w:firstRow="0" w:lastRow="0" w:firstColumn="1" w:lastColumn="0" w:oddVBand="0" w:evenVBand="0" w:oddHBand="0" w:evenHBand="0" w:firstRowFirstColumn="0" w:firstRowLastColumn="0" w:lastRowFirstColumn="0" w:lastRowLastColumn="0"/>
            <w:tcW w:w="3941" w:type="dxa"/>
            <w:tcPrChange w:id="1605" w:author="Lars Müggler" w:date="2019-11-13T20:26:00Z">
              <w:tcPr>
                <w:tcW w:w="4531" w:type="dxa"/>
                <w:gridSpan w:val="2"/>
              </w:tcPr>
            </w:tcPrChange>
          </w:tcPr>
          <w:p w14:paraId="0391E251" w14:textId="77777777" w:rsidR="004F512A" w:rsidRPr="00717634" w:rsidRDefault="004F512A" w:rsidP="009F717A">
            <w:pPr>
              <w:cnfStyle w:val="001000100000" w:firstRow="0" w:lastRow="0" w:firstColumn="1" w:lastColumn="0" w:oddVBand="0" w:evenVBand="0" w:oddHBand="1" w:evenHBand="0" w:firstRowFirstColumn="0" w:firstRowLastColumn="0" w:lastRowFirstColumn="0" w:lastRowLastColumn="0"/>
              <w:rPr>
                <w:ins w:id="1606" w:author="Lars Müggler" w:date="2019-11-13T20:25:00Z"/>
                <w:b w:val="0"/>
                <w:bCs w:val="0"/>
              </w:rPr>
            </w:pPr>
            <w:ins w:id="1607" w:author="Lars Müggler" w:date="2019-11-13T20:25:00Z">
              <w:r w:rsidRPr="00717634">
                <w:rPr>
                  <w:b w:val="0"/>
                  <w:bCs w:val="0"/>
                </w:rPr>
                <w:t>X1</w:t>
              </w:r>
            </w:ins>
          </w:p>
        </w:tc>
        <w:tc>
          <w:tcPr>
            <w:tcW w:w="4784" w:type="dxa"/>
            <w:tcPrChange w:id="1608" w:author="Lars Müggler" w:date="2019-11-13T20:26:00Z">
              <w:tcPr>
                <w:tcW w:w="4531" w:type="dxa"/>
                <w:gridSpan w:val="2"/>
              </w:tcPr>
            </w:tcPrChange>
          </w:tcPr>
          <w:p w14:paraId="0EA3E5D1" w14:textId="77777777" w:rsidR="004F512A" w:rsidRPr="001930FD" w:rsidRDefault="004F512A" w:rsidP="009F717A">
            <w:pPr>
              <w:cnfStyle w:val="000000100000" w:firstRow="0" w:lastRow="0" w:firstColumn="0" w:lastColumn="0" w:oddVBand="0" w:evenVBand="0" w:oddHBand="1" w:evenHBand="0" w:firstRowFirstColumn="0" w:firstRowLastColumn="0" w:lastRowFirstColumn="0" w:lastRowLastColumn="0"/>
              <w:rPr>
                <w:ins w:id="1609" w:author="Lars Müggler" w:date="2019-11-13T20:25:00Z"/>
              </w:rPr>
            </w:pPr>
            <w:ins w:id="1610" w:author="Lars Müggler" w:date="2019-11-13T20:25:00Z">
              <w:r w:rsidRPr="001930FD">
                <w:t>Power supply 24 V</w:t>
              </w:r>
            </w:ins>
          </w:p>
        </w:tc>
      </w:tr>
      <w:tr w:rsidR="004F512A" w:rsidRPr="001930FD" w14:paraId="6D7C69AD" w14:textId="77777777" w:rsidTr="004F512A">
        <w:tblPrEx>
          <w:tblW w:w="0" w:type="auto"/>
          <w:tblInd w:w="-5" w:type="dxa"/>
          <w:tblPrExChange w:id="1611" w:author="Lars Müggler" w:date="2019-11-13T20:26:00Z">
            <w:tblPrEx>
              <w:tblW w:w="0" w:type="auto"/>
              <w:tblInd w:w="-5" w:type="dxa"/>
            </w:tblPrEx>
          </w:tblPrExChange>
        </w:tblPrEx>
        <w:trPr>
          <w:ins w:id="1612" w:author="Lars Müggler" w:date="2019-11-13T20:25:00Z"/>
          <w:trPrChange w:id="1613" w:author="Lars Müggler" w:date="2019-11-13T20:26:00Z">
            <w:trPr>
              <w:gridBefore w:val="1"/>
            </w:trPr>
          </w:trPrChange>
        </w:trPr>
        <w:tc>
          <w:tcPr>
            <w:cnfStyle w:val="001000000000" w:firstRow="0" w:lastRow="0" w:firstColumn="1" w:lastColumn="0" w:oddVBand="0" w:evenVBand="0" w:oddHBand="0" w:evenHBand="0" w:firstRowFirstColumn="0" w:firstRowLastColumn="0" w:lastRowFirstColumn="0" w:lastRowLastColumn="0"/>
            <w:tcW w:w="3941" w:type="dxa"/>
            <w:tcPrChange w:id="1614" w:author="Lars Müggler" w:date="2019-11-13T20:26:00Z">
              <w:tcPr>
                <w:tcW w:w="4531" w:type="dxa"/>
                <w:gridSpan w:val="2"/>
              </w:tcPr>
            </w:tcPrChange>
          </w:tcPr>
          <w:p w14:paraId="5C0B056D" w14:textId="77777777" w:rsidR="004F512A" w:rsidRPr="00717634" w:rsidRDefault="004F512A" w:rsidP="009F717A">
            <w:pPr>
              <w:rPr>
                <w:ins w:id="1615" w:author="Lars Müggler" w:date="2019-11-13T20:25:00Z"/>
                <w:b w:val="0"/>
                <w:bCs w:val="0"/>
              </w:rPr>
            </w:pPr>
            <w:ins w:id="1616" w:author="Lars Müggler" w:date="2019-11-13T20:25:00Z">
              <w:r w:rsidRPr="00717634">
                <w:rPr>
                  <w:b w:val="0"/>
                  <w:bCs w:val="0"/>
                </w:rPr>
                <w:t>X2</w:t>
              </w:r>
            </w:ins>
          </w:p>
        </w:tc>
        <w:tc>
          <w:tcPr>
            <w:tcW w:w="4784" w:type="dxa"/>
            <w:tcPrChange w:id="1617" w:author="Lars Müggler" w:date="2019-11-13T20:26:00Z">
              <w:tcPr>
                <w:tcW w:w="4531" w:type="dxa"/>
                <w:gridSpan w:val="2"/>
              </w:tcPr>
            </w:tcPrChange>
          </w:tcPr>
          <w:p w14:paraId="2DDC0A1B" w14:textId="77777777" w:rsidR="004F512A" w:rsidRPr="001930FD" w:rsidRDefault="004F512A" w:rsidP="009F717A">
            <w:pPr>
              <w:cnfStyle w:val="000000000000" w:firstRow="0" w:lastRow="0" w:firstColumn="0" w:lastColumn="0" w:oddVBand="0" w:evenVBand="0" w:oddHBand="0" w:evenHBand="0" w:firstRowFirstColumn="0" w:firstRowLastColumn="0" w:lastRowFirstColumn="0" w:lastRowLastColumn="0"/>
              <w:rPr>
                <w:ins w:id="1618" w:author="Lars Müggler" w:date="2019-11-13T20:25:00Z"/>
              </w:rPr>
            </w:pPr>
            <w:ins w:id="1619" w:author="Lars Müggler" w:date="2019-11-13T20:25:00Z">
              <w:r w:rsidRPr="001930FD">
                <w:t>Connects the Evaluation board with the PCB</w:t>
              </w:r>
            </w:ins>
          </w:p>
        </w:tc>
      </w:tr>
      <w:tr w:rsidR="004F512A" w:rsidRPr="001930FD" w14:paraId="3230007A" w14:textId="77777777" w:rsidTr="004F512A">
        <w:trPr>
          <w:cnfStyle w:val="000000100000" w:firstRow="0" w:lastRow="0" w:firstColumn="0" w:lastColumn="0" w:oddVBand="0" w:evenVBand="0" w:oddHBand="1" w:evenHBand="0" w:firstRowFirstColumn="0" w:firstRowLastColumn="0" w:lastRowFirstColumn="0" w:lastRowLastColumn="0"/>
          <w:ins w:id="1620" w:author="Lars Müggler" w:date="2019-11-13T20:25:00Z"/>
        </w:trPr>
        <w:tc>
          <w:tcPr>
            <w:cnfStyle w:val="001000000000" w:firstRow="0" w:lastRow="0" w:firstColumn="1" w:lastColumn="0" w:oddVBand="0" w:evenVBand="0" w:oddHBand="0" w:evenHBand="0" w:firstRowFirstColumn="0" w:firstRowLastColumn="0" w:lastRowFirstColumn="0" w:lastRowLastColumn="0"/>
            <w:tcW w:w="3941" w:type="dxa"/>
          </w:tcPr>
          <w:p w14:paraId="58EEF0B5" w14:textId="77777777" w:rsidR="004F512A" w:rsidRPr="00717634" w:rsidRDefault="004F512A" w:rsidP="009F717A">
            <w:pPr>
              <w:rPr>
                <w:ins w:id="1621" w:author="Lars Müggler" w:date="2019-11-13T20:25:00Z"/>
                <w:b w:val="0"/>
                <w:bCs w:val="0"/>
              </w:rPr>
            </w:pPr>
            <w:ins w:id="1622" w:author="Lars Müggler" w:date="2019-11-13T20:25:00Z">
              <w:r w:rsidRPr="00717634">
                <w:rPr>
                  <w:b w:val="0"/>
                  <w:bCs w:val="0"/>
                </w:rPr>
                <w:t>X3</w:t>
              </w:r>
            </w:ins>
          </w:p>
        </w:tc>
        <w:tc>
          <w:tcPr>
            <w:tcW w:w="4784" w:type="dxa"/>
          </w:tcPr>
          <w:p w14:paraId="61952818" w14:textId="77777777" w:rsidR="004F512A" w:rsidRPr="001930FD" w:rsidRDefault="004F512A" w:rsidP="009F717A">
            <w:pPr>
              <w:cnfStyle w:val="000000100000" w:firstRow="0" w:lastRow="0" w:firstColumn="0" w:lastColumn="0" w:oddVBand="0" w:evenVBand="0" w:oddHBand="1" w:evenHBand="0" w:firstRowFirstColumn="0" w:firstRowLastColumn="0" w:lastRowFirstColumn="0" w:lastRowLastColumn="0"/>
              <w:rPr>
                <w:ins w:id="1623" w:author="Lars Müggler" w:date="2019-11-13T20:25:00Z"/>
              </w:rPr>
            </w:pPr>
            <w:ins w:id="1624" w:author="Lars Müggler" w:date="2019-11-13T20:25:00Z">
              <w:r w:rsidRPr="001930FD">
                <w:t>Output for the LED’s of solution 2</w:t>
              </w:r>
            </w:ins>
          </w:p>
        </w:tc>
      </w:tr>
      <w:tr w:rsidR="004F512A" w:rsidRPr="001930FD" w14:paraId="0946986A" w14:textId="77777777" w:rsidTr="004F512A">
        <w:tblPrEx>
          <w:tblW w:w="0" w:type="auto"/>
          <w:tblInd w:w="-5" w:type="dxa"/>
          <w:tblPrExChange w:id="1625" w:author="Lars Müggler" w:date="2019-11-13T20:26:00Z">
            <w:tblPrEx>
              <w:tblW w:w="0" w:type="auto"/>
              <w:tblInd w:w="-5" w:type="dxa"/>
            </w:tblPrEx>
          </w:tblPrExChange>
        </w:tblPrEx>
        <w:trPr>
          <w:ins w:id="1626" w:author="Lars Müggler" w:date="2019-11-13T20:25:00Z"/>
          <w:trPrChange w:id="1627" w:author="Lars Müggler" w:date="2019-11-13T20:26:00Z">
            <w:trPr>
              <w:gridBefore w:val="1"/>
            </w:trPr>
          </w:trPrChange>
        </w:trPr>
        <w:tc>
          <w:tcPr>
            <w:cnfStyle w:val="001000000000" w:firstRow="0" w:lastRow="0" w:firstColumn="1" w:lastColumn="0" w:oddVBand="0" w:evenVBand="0" w:oddHBand="0" w:evenHBand="0" w:firstRowFirstColumn="0" w:firstRowLastColumn="0" w:lastRowFirstColumn="0" w:lastRowLastColumn="0"/>
            <w:tcW w:w="3941" w:type="dxa"/>
            <w:tcPrChange w:id="1628" w:author="Lars Müggler" w:date="2019-11-13T20:26:00Z">
              <w:tcPr>
                <w:tcW w:w="4531" w:type="dxa"/>
                <w:gridSpan w:val="2"/>
              </w:tcPr>
            </w:tcPrChange>
          </w:tcPr>
          <w:p w14:paraId="768F2767" w14:textId="77777777" w:rsidR="004F512A" w:rsidRPr="00717634" w:rsidRDefault="004F512A" w:rsidP="009F717A">
            <w:pPr>
              <w:rPr>
                <w:ins w:id="1629" w:author="Lars Müggler" w:date="2019-11-13T20:25:00Z"/>
                <w:b w:val="0"/>
                <w:bCs w:val="0"/>
              </w:rPr>
            </w:pPr>
            <w:ins w:id="1630" w:author="Lars Müggler" w:date="2019-11-13T20:25:00Z">
              <w:r w:rsidRPr="00717634">
                <w:rPr>
                  <w:b w:val="0"/>
                  <w:bCs w:val="0"/>
                </w:rPr>
                <w:t>X4</w:t>
              </w:r>
            </w:ins>
          </w:p>
        </w:tc>
        <w:tc>
          <w:tcPr>
            <w:tcW w:w="4784" w:type="dxa"/>
            <w:tcPrChange w:id="1631" w:author="Lars Müggler" w:date="2019-11-13T20:26:00Z">
              <w:tcPr>
                <w:tcW w:w="4531" w:type="dxa"/>
                <w:gridSpan w:val="2"/>
              </w:tcPr>
            </w:tcPrChange>
          </w:tcPr>
          <w:p w14:paraId="6CE78783" w14:textId="77777777" w:rsidR="004F512A" w:rsidRPr="001930FD" w:rsidRDefault="004F512A" w:rsidP="009F717A">
            <w:pPr>
              <w:cnfStyle w:val="000000000000" w:firstRow="0" w:lastRow="0" w:firstColumn="0" w:lastColumn="0" w:oddVBand="0" w:evenVBand="0" w:oddHBand="0" w:evenHBand="0" w:firstRowFirstColumn="0" w:firstRowLastColumn="0" w:lastRowFirstColumn="0" w:lastRowLastColumn="0"/>
              <w:rPr>
                <w:ins w:id="1632" w:author="Lars Müggler" w:date="2019-11-13T20:25:00Z"/>
              </w:rPr>
            </w:pPr>
            <w:ins w:id="1633" w:author="Lars Müggler" w:date="2019-11-13T20:25:00Z">
              <w:r w:rsidRPr="001930FD">
                <w:t>Output for the LED’s of solution 0</w:t>
              </w:r>
            </w:ins>
          </w:p>
        </w:tc>
      </w:tr>
    </w:tbl>
    <w:p w14:paraId="6DCD9696" w14:textId="7451DCAB" w:rsidR="004F512A" w:rsidRDefault="004F512A" w:rsidP="004F512A">
      <w:pPr>
        <w:rPr>
          <w:ins w:id="1634" w:author="Lars Müggler" w:date="2019-11-13T20:25:00Z"/>
        </w:rPr>
      </w:pPr>
    </w:p>
    <w:tbl>
      <w:tblPr>
        <w:tblStyle w:val="Gitternetztabelle6farbig"/>
        <w:tblW w:w="0" w:type="auto"/>
        <w:tblLook w:val="04A0" w:firstRow="1" w:lastRow="0" w:firstColumn="1" w:lastColumn="0" w:noHBand="0" w:noVBand="1"/>
        <w:tblPrChange w:id="1635" w:author="Lars Müggler" w:date="2019-11-13T20:26:00Z">
          <w:tblPr>
            <w:tblStyle w:val="Gitternetztabelle6farbig"/>
            <w:tblW w:w="0" w:type="auto"/>
            <w:tblLook w:val="04A0" w:firstRow="1" w:lastRow="0" w:firstColumn="1" w:lastColumn="0" w:noHBand="0" w:noVBand="1"/>
          </w:tblPr>
        </w:tblPrChange>
      </w:tblPr>
      <w:tblGrid>
        <w:gridCol w:w="3850"/>
        <w:gridCol w:w="4644"/>
        <w:tblGridChange w:id="1636">
          <w:tblGrid>
            <w:gridCol w:w="4377"/>
            <w:gridCol w:w="4343"/>
          </w:tblGrid>
        </w:tblGridChange>
      </w:tblGrid>
      <w:tr w:rsidR="004F512A" w:rsidRPr="001930FD" w14:paraId="7CAD2691" w14:textId="77777777" w:rsidTr="004F512A">
        <w:trPr>
          <w:cnfStyle w:val="100000000000" w:firstRow="1" w:lastRow="0" w:firstColumn="0" w:lastColumn="0" w:oddVBand="0" w:evenVBand="0" w:oddHBand="0" w:evenHBand="0" w:firstRowFirstColumn="0" w:firstRowLastColumn="0" w:lastRowFirstColumn="0" w:lastRowLastColumn="0"/>
          <w:ins w:id="1637" w:author="Lars Müggler" w:date="2019-11-13T20:25:00Z"/>
        </w:trPr>
        <w:tc>
          <w:tcPr>
            <w:cnfStyle w:val="001000000000" w:firstRow="0" w:lastRow="0" w:firstColumn="1" w:lastColumn="0" w:oddVBand="0" w:evenVBand="0" w:oddHBand="0" w:evenHBand="0" w:firstRowFirstColumn="0" w:firstRowLastColumn="0" w:lastRowFirstColumn="0" w:lastRowLastColumn="0"/>
            <w:tcW w:w="3936" w:type="dxa"/>
            <w:tcPrChange w:id="1638" w:author="Lars Müggler" w:date="2019-11-13T20:26:00Z">
              <w:tcPr>
                <w:tcW w:w="4531" w:type="dxa"/>
              </w:tcPr>
            </w:tcPrChange>
          </w:tcPr>
          <w:p w14:paraId="2FDD3B90" w14:textId="77777777" w:rsidR="004F512A" w:rsidRPr="001930FD" w:rsidRDefault="004F512A" w:rsidP="009F717A">
            <w:pPr>
              <w:cnfStyle w:val="101000000000" w:firstRow="1" w:lastRow="0" w:firstColumn="1" w:lastColumn="0" w:oddVBand="0" w:evenVBand="0" w:oddHBand="0" w:evenHBand="0" w:firstRowFirstColumn="0" w:firstRowLastColumn="0" w:lastRowFirstColumn="0" w:lastRowLastColumn="0"/>
              <w:rPr>
                <w:ins w:id="1639" w:author="Lars Müggler" w:date="2019-11-13T20:25:00Z"/>
              </w:rPr>
            </w:pPr>
            <w:ins w:id="1640" w:author="Lars Müggler" w:date="2019-11-13T20:25:00Z">
              <w:r w:rsidRPr="001930FD">
                <w:t>Jumper configurations</w:t>
              </w:r>
              <w:r>
                <w:t>:</w:t>
              </w:r>
            </w:ins>
          </w:p>
        </w:tc>
        <w:tc>
          <w:tcPr>
            <w:tcW w:w="4784" w:type="dxa"/>
            <w:tcPrChange w:id="1641" w:author="Lars Müggler" w:date="2019-11-13T20:26:00Z">
              <w:tcPr>
                <w:tcW w:w="4531" w:type="dxa"/>
              </w:tcPr>
            </w:tcPrChange>
          </w:tcPr>
          <w:p w14:paraId="5542BF2E" w14:textId="77777777" w:rsidR="004F512A" w:rsidRPr="001930FD" w:rsidRDefault="004F512A" w:rsidP="009F717A">
            <w:pPr>
              <w:cnfStyle w:val="100000000000" w:firstRow="1" w:lastRow="0" w:firstColumn="0" w:lastColumn="0" w:oddVBand="0" w:evenVBand="0" w:oddHBand="0" w:evenHBand="0" w:firstRowFirstColumn="0" w:firstRowLastColumn="0" w:lastRowFirstColumn="0" w:lastRowLastColumn="0"/>
              <w:rPr>
                <w:ins w:id="1642" w:author="Lars Müggler" w:date="2019-11-13T20:25:00Z"/>
              </w:rPr>
            </w:pPr>
            <w:ins w:id="1643" w:author="Lars Müggler" w:date="2019-11-13T20:25:00Z">
              <w:r w:rsidRPr="001930FD">
                <w:t>Note</w:t>
              </w:r>
              <w:r>
                <w:t>:</w:t>
              </w:r>
            </w:ins>
          </w:p>
        </w:tc>
      </w:tr>
      <w:tr w:rsidR="004F512A" w:rsidRPr="001930FD" w14:paraId="27F7E8D0" w14:textId="77777777" w:rsidTr="004F512A">
        <w:trPr>
          <w:cnfStyle w:val="000000100000" w:firstRow="0" w:lastRow="0" w:firstColumn="0" w:lastColumn="0" w:oddVBand="0" w:evenVBand="0" w:oddHBand="1" w:evenHBand="0" w:firstRowFirstColumn="0" w:firstRowLastColumn="0" w:lastRowFirstColumn="0" w:lastRowLastColumn="0"/>
          <w:ins w:id="1644" w:author="Lars Müggler" w:date="2019-11-13T20:25:00Z"/>
        </w:trPr>
        <w:tc>
          <w:tcPr>
            <w:cnfStyle w:val="001000000000" w:firstRow="0" w:lastRow="0" w:firstColumn="1" w:lastColumn="0" w:oddVBand="0" w:evenVBand="0" w:oddHBand="0" w:evenHBand="0" w:firstRowFirstColumn="0" w:firstRowLastColumn="0" w:lastRowFirstColumn="0" w:lastRowLastColumn="0"/>
            <w:tcW w:w="3936" w:type="dxa"/>
            <w:tcPrChange w:id="1645" w:author="Lars Müggler" w:date="2019-11-13T20:26:00Z">
              <w:tcPr>
                <w:tcW w:w="4531" w:type="dxa"/>
              </w:tcPr>
            </w:tcPrChange>
          </w:tcPr>
          <w:p w14:paraId="19AD873B" w14:textId="77777777" w:rsidR="004F512A" w:rsidRPr="00717634" w:rsidRDefault="004F512A" w:rsidP="009F717A">
            <w:pPr>
              <w:cnfStyle w:val="001000100000" w:firstRow="0" w:lastRow="0" w:firstColumn="1" w:lastColumn="0" w:oddVBand="0" w:evenVBand="0" w:oddHBand="1" w:evenHBand="0" w:firstRowFirstColumn="0" w:firstRowLastColumn="0" w:lastRowFirstColumn="0" w:lastRowLastColumn="0"/>
              <w:rPr>
                <w:ins w:id="1646" w:author="Lars Müggler" w:date="2019-11-13T20:25:00Z"/>
                <w:b w:val="0"/>
                <w:bCs w:val="0"/>
              </w:rPr>
            </w:pPr>
            <w:ins w:id="1647" w:author="Lars Müggler" w:date="2019-11-13T20:25:00Z">
              <w:r w:rsidRPr="00717634">
                <w:rPr>
                  <w:b w:val="0"/>
                  <w:bCs w:val="0"/>
                </w:rPr>
                <w:t>JP1.1-JP1.2</w:t>
              </w:r>
            </w:ins>
          </w:p>
        </w:tc>
        <w:tc>
          <w:tcPr>
            <w:tcW w:w="4784" w:type="dxa"/>
            <w:tcPrChange w:id="1648" w:author="Lars Müggler" w:date="2019-11-13T20:26:00Z">
              <w:tcPr>
                <w:tcW w:w="4531" w:type="dxa"/>
              </w:tcPr>
            </w:tcPrChange>
          </w:tcPr>
          <w:p w14:paraId="3129B455" w14:textId="77777777" w:rsidR="004F512A" w:rsidRPr="001930FD" w:rsidRDefault="004F512A" w:rsidP="009F717A">
            <w:pPr>
              <w:cnfStyle w:val="000000100000" w:firstRow="0" w:lastRow="0" w:firstColumn="0" w:lastColumn="0" w:oddVBand="0" w:evenVBand="0" w:oddHBand="1" w:evenHBand="0" w:firstRowFirstColumn="0" w:firstRowLastColumn="0" w:lastRowFirstColumn="0" w:lastRowLastColumn="0"/>
              <w:rPr>
                <w:ins w:id="1649" w:author="Lars Müggler" w:date="2019-11-13T20:25:00Z"/>
              </w:rPr>
            </w:pPr>
            <w:ins w:id="1650" w:author="Lars Müggler" w:date="2019-11-13T20:25:00Z">
              <w:r>
                <w:t>Power on solution 0</w:t>
              </w:r>
            </w:ins>
          </w:p>
        </w:tc>
      </w:tr>
      <w:tr w:rsidR="004F512A" w:rsidRPr="001930FD" w14:paraId="0B4E00E3" w14:textId="77777777" w:rsidTr="004F512A">
        <w:trPr>
          <w:ins w:id="1651" w:author="Lars Müggler" w:date="2019-11-13T20:25:00Z"/>
        </w:trPr>
        <w:tc>
          <w:tcPr>
            <w:cnfStyle w:val="001000000000" w:firstRow="0" w:lastRow="0" w:firstColumn="1" w:lastColumn="0" w:oddVBand="0" w:evenVBand="0" w:oddHBand="0" w:evenHBand="0" w:firstRowFirstColumn="0" w:firstRowLastColumn="0" w:lastRowFirstColumn="0" w:lastRowLastColumn="0"/>
            <w:tcW w:w="3936" w:type="dxa"/>
            <w:tcPrChange w:id="1652" w:author="Lars Müggler" w:date="2019-11-13T20:26:00Z">
              <w:tcPr>
                <w:tcW w:w="4531" w:type="dxa"/>
              </w:tcPr>
            </w:tcPrChange>
          </w:tcPr>
          <w:p w14:paraId="6CAB356C" w14:textId="77777777" w:rsidR="004F512A" w:rsidRPr="00717634" w:rsidRDefault="004F512A" w:rsidP="009F717A">
            <w:pPr>
              <w:rPr>
                <w:ins w:id="1653" w:author="Lars Müggler" w:date="2019-11-13T20:25:00Z"/>
                <w:b w:val="0"/>
                <w:bCs w:val="0"/>
              </w:rPr>
            </w:pPr>
            <w:ins w:id="1654" w:author="Lars Müggler" w:date="2019-11-13T20:25:00Z">
              <w:r w:rsidRPr="00717634">
                <w:rPr>
                  <w:b w:val="0"/>
                  <w:bCs w:val="0"/>
                </w:rPr>
                <w:t>JP1.3-JP1.2</w:t>
              </w:r>
            </w:ins>
          </w:p>
        </w:tc>
        <w:tc>
          <w:tcPr>
            <w:tcW w:w="4784" w:type="dxa"/>
            <w:tcPrChange w:id="1655" w:author="Lars Müggler" w:date="2019-11-13T20:26:00Z">
              <w:tcPr>
                <w:tcW w:w="4531" w:type="dxa"/>
              </w:tcPr>
            </w:tcPrChange>
          </w:tcPr>
          <w:p w14:paraId="7F2D6378" w14:textId="77777777" w:rsidR="004F512A" w:rsidRPr="001930FD" w:rsidRDefault="004F512A" w:rsidP="009F717A">
            <w:pPr>
              <w:cnfStyle w:val="000000000000" w:firstRow="0" w:lastRow="0" w:firstColumn="0" w:lastColumn="0" w:oddVBand="0" w:evenVBand="0" w:oddHBand="0" w:evenHBand="0" w:firstRowFirstColumn="0" w:firstRowLastColumn="0" w:lastRowFirstColumn="0" w:lastRowLastColumn="0"/>
              <w:rPr>
                <w:ins w:id="1656" w:author="Lars Müggler" w:date="2019-11-13T20:25:00Z"/>
              </w:rPr>
            </w:pPr>
            <w:ins w:id="1657" w:author="Lars Müggler" w:date="2019-11-13T20:25:00Z">
              <w:r>
                <w:t>Power on solution 2</w:t>
              </w:r>
            </w:ins>
          </w:p>
        </w:tc>
      </w:tr>
      <w:tr w:rsidR="004F512A" w:rsidRPr="001930FD" w14:paraId="7CD7A998" w14:textId="77777777" w:rsidTr="004F512A">
        <w:trPr>
          <w:cnfStyle w:val="000000100000" w:firstRow="0" w:lastRow="0" w:firstColumn="0" w:lastColumn="0" w:oddVBand="0" w:evenVBand="0" w:oddHBand="1" w:evenHBand="0" w:firstRowFirstColumn="0" w:firstRowLastColumn="0" w:lastRowFirstColumn="0" w:lastRowLastColumn="0"/>
          <w:ins w:id="1658" w:author="Lars Müggler" w:date="2019-11-13T20:25:00Z"/>
        </w:trPr>
        <w:tc>
          <w:tcPr>
            <w:cnfStyle w:val="001000000000" w:firstRow="0" w:lastRow="0" w:firstColumn="1" w:lastColumn="0" w:oddVBand="0" w:evenVBand="0" w:oddHBand="0" w:evenHBand="0" w:firstRowFirstColumn="0" w:firstRowLastColumn="0" w:lastRowFirstColumn="0" w:lastRowLastColumn="0"/>
            <w:tcW w:w="3936" w:type="dxa"/>
            <w:tcPrChange w:id="1659" w:author="Lars Müggler" w:date="2019-11-13T20:26:00Z">
              <w:tcPr>
                <w:tcW w:w="4531" w:type="dxa"/>
              </w:tcPr>
            </w:tcPrChange>
          </w:tcPr>
          <w:p w14:paraId="4A84B58B" w14:textId="77777777" w:rsidR="004F512A" w:rsidRPr="00717634" w:rsidRDefault="004F512A" w:rsidP="009F717A">
            <w:pPr>
              <w:cnfStyle w:val="001000100000" w:firstRow="0" w:lastRow="0" w:firstColumn="1" w:lastColumn="0" w:oddVBand="0" w:evenVBand="0" w:oddHBand="1" w:evenHBand="0" w:firstRowFirstColumn="0" w:firstRowLastColumn="0" w:lastRowFirstColumn="0" w:lastRowLastColumn="0"/>
              <w:rPr>
                <w:ins w:id="1660" w:author="Lars Müggler" w:date="2019-11-13T20:25:00Z"/>
                <w:b w:val="0"/>
                <w:bCs w:val="0"/>
              </w:rPr>
            </w:pPr>
            <w:ins w:id="1661" w:author="Lars Müggler" w:date="2019-11-13T20:25:00Z">
              <w:r w:rsidRPr="00717634">
                <w:rPr>
                  <w:b w:val="0"/>
                  <w:bCs w:val="0"/>
                </w:rPr>
                <w:t>JP2.1-JP2.2</w:t>
              </w:r>
            </w:ins>
          </w:p>
        </w:tc>
        <w:tc>
          <w:tcPr>
            <w:tcW w:w="4784" w:type="dxa"/>
            <w:tcPrChange w:id="1662" w:author="Lars Müggler" w:date="2019-11-13T20:26:00Z">
              <w:tcPr>
                <w:tcW w:w="4531" w:type="dxa"/>
              </w:tcPr>
            </w:tcPrChange>
          </w:tcPr>
          <w:p w14:paraId="60356E5C" w14:textId="77777777" w:rsidR="004F512A" w:rsidRPr="001930FD" w:rsidRDefault="004F512A" w:rsidP="009F717A">
            <w:pPr>
              <w:cnfStyle w:val="000000100000" w:firstRow="0" w:lastRow="0" w:firstColumn="0" w:lastColumn="0" w:oddVBand="0" w:evenVBand="0" w:oddHBand="1" w:evenHBand="0" w:firstRowFirstColumn="0" w:firstRowLastColumn="0" w:lastRowFirstColumn="0" w:lastRowLastColumn="0"/>
              <w:rPr>
                <w:ins w:id="1663" w:author="Lars Müggler" w:date="2019-11-13T20:25:00Z"/>
              </w:rPr>
            </w:pPr>
            <w:ins w:id="1664" w:author="Lars Müggler" w:date="2019-11-13T20:25:00Z">
              <w:r>
                <w:t>DAC mode on solution 0</w:t>
              </w:r>
            </w:ins>
          </w:p>
        </w:tc>
      </w:tr>
      <w:tr w:rsidR="004F512A" w:rsidRPr="001930FD" w14:paraId="7B54DE2F" w14:textId="77777777" w:rsidTr="004F512A">
        <w:trPr>
          <w:ins w:id="1665" w:author="Lars Müggler" w:date="2019-11-13T20:25:00Z"/>
        </w:trPr>
        <w:tc>
          <w:tcPr>
            <w:cnfStyle w:val="001000000000" w:firstRow="0" w:lastRow="0" w:firstColumn="1" w:lastColumn="0" w:oddVBand="0" w:evenVBand="0" w:oddHBand="0" w:evenHBand="0" w:firstRowFirstColumn="0" w:firstRowLastColumn="0" w:lastRowFirstColumn="0" w:lastRowLastColumn="0"/>
            <w:tcW w:w="3936" w:type="dxa"/>
            <w:tcPrChange w:id="1666" w:author="Lars Müggler" w:date="2019-11-13T20:26:00Z">
              <w:tcPr>
                <w:tcW w:w="4531" w:type="dxa"/>
              </w:tcPr>
            </w:tcPrChange>
          </w:tcPr>
          <w:p w14:paraId="789214D1" w14:textId="77777777" w:rsidR="004F512A" w:rsidRPr="00717634" w:rsidRDefault="004F512A" w:rsidP="009F717A">
            <w:pPr>
              <w:rPr>
                <w:ins w:id="1667" w:author="Lars Müggler" w:date="2019-11-13T20:25:00Z"/>
                <w:b w:val="0"/>
                <w:bCs w:val="0"/>
              </w:rPr>
            </w:pPr>
            <w:ins w:id="1668" w:author="Lars Müggler" w:date="2019-11-13T20:25:00Z">
              <w:r w:rsidRPr="00717634">
                <w:rPr>
                  <w:b w:val="0"/>
                  <w:bCs w:val="0"/>
                </w:rPr>
                <w:t>JP2.3-JP2.2</w:t>
              </w:r>
            </w:ins>
          </w:p>
        </w:tc>
        <w:tc>
          <w:tcPr>
            <w:tcW w:w="4784" w:type="dxa"/>
            <w:tcPrChange w:id="1669" w:author="Lars Müggler" w:date="2019-11-13T20:26:00Z">
              <w:tcPr>
                <w:tcW w:w="4531" w:type="dxa"/>
              </w:tcPr>
            </w:tcPrChange>
          </w:tcPr>
          <w:p w14:paraId="173585A6" w14:textId="77777777" w:rsidR="004F512A" w:rsidRPr="001930FD" w:rsidRDefault="004F512A" w:rsidP="009F717A">
            <w:pPr>
              <w:cnfStyle w:val="000000000000" w:firstRow="0" w:lastRow="0" w:firstColumn="0" w:lastColumn="0" w:oddVBand="0" w:evenVBand="0" w:oddHBand="0" w:evenHBand="0" w:firstRowFirstColumn="0" w:firstRowLastColumn="0" w:lastRowFirstColumn="0" w:lastRowLastColumn="0"/>
              <w:rPr>
                <w:ins w:id="1670" w:author="Lars Müggler" w:date="2019-11-13T20:25:00Z"/>
              </w:rPr>
            </w:pPr>
            <w:ins w:id="1671" w:author="Lars Müggler" w:date="2019-11-13T20:25:00Z">
              <w:r>
                <w:t>PWM mode on solution 0</w:t>
              </w:r>
            </w:ins>
          </w:p>
        </w:tc>
      </w:tr>
    </w:tbl>
    <w:p w14:paraId="038B74E0" w14:textId="7DCE15FF" w:rsidR="004F512A" w:rsidRDefault="004F512A" w:rsidP="004F512A">
      <w:pPr>
        <w:rPr>
          <w:ins w:id="1672" w:author="Lars Müggler" w:date="2019-11-13T20:25:00Z"/>
        </w:rPr>
      </w:pPr>
    </w:p>
    <w:tbl>
      <w:tblPr>
        <w:tblStyle w:val="Gitternetztabelle6farbig"/>
        <w:tblW w:w="0" w:type="auto"/>
        <w:tblLook w:val="04A0" w:firstRow="1" w:lastRow="0" w:firstColumn="1" w:lastColumn="0" w:noHBand="0" w:noVBand="1"/>
        <w:tblPrChange w:id="1673" w:author="Lars Müggler" w:date="2019-11-13T20:26:00Z">
          <w:tblPr>
            <w:tblStyle w:val="Gitternetztabelle6farbig"/>
            <w:tblW w:w="0" w:type="auto"/>
            <w:tblLook w:val="04A0" w:firstRow="1" w:lastRow="0" w:firstColumn="1" w:lastColumn="0" w:noHBand="0" w:noVBand="1"/>
          </w:tblPr>
        </w:tblPrChange>
      </w:tblPr>
      <w:tblGrid>
        <w:gridCol w:w="3833"/>
        <w:gridCol w:w="4661"/>
        <w:tblGridChange w:id="1674">
          <w:tblGrid>
            <w:gridCol w:w="4354"/>
            <w:gridCol w:w="4366"/>
          </w:tblGrid>
        </w:tblGridChange>
      </w:tblGrid>
      <w:tr w:rsidR="004F512A" w:rsidRPr="001930FD" w14:paraId="58DEECFC" w14:textId="77777777" w:rsidTr="004F512A">
        <w:trPr>
          <w:cnfStyle w:val="100000000000" w:firstRow="1" w:lastRow="0" w:firstColumn="0" w:lastColumn="0" w:oddVBand="0" w:evenVBand="0" w:oddHBand="0" w:evenHBand="0" w:firstRowFirstColumn="0" w:firstRowLastColumn="0" w:lastRowFirstColumn="0" w:lastRowLastColumn="0"/>
          <w:ins w:id="1675" w:author="Lars Müggler" w:date="2019-11-13T20:25:00Z"/>
        </w:trPr>
        <w:tc>
          <w:tcPr>
            <w:cnfStyle w:val="001000000000" w:firstRow="0" w:lastRow="0" w:firstColumn="1" w:lastColumn="0" w:oddVBand="0" w:evenVBand="0" w:oddHBand="0" w:evenHBand="0" w:firstRowFirstColumn="0" w:firstRowLastColumn="0" w:lastRowFirstColumn="0" w:lastRowLastColumn="0"/>
            <w:tcW w:w="3936" w:type="dxa"/>
            <w:tcPrChange w:id="1676" w:author="Lars Müggler" w:date="2019-11-13T20:26:00Z">
              <w:tcPr>
                <w:tcW w:w="4531" w:type="dxa"/>
              </w:tcPr>
            </w:tcPrChange>
          </w:tcPr>
          <w:p w14:paraId="2DADE9C5" w14:textId="77777777" w:rsidR="004F512A" w:rsidRPr="001930FD" w:rsidRDefault="004F512A" w:rsidP="009F717A">
            <w:pPr>
              <w:cnfStyle w:val="101000000000" w:firstRow="1" w:lastRow="0" w:firstColumn="1" w:lastColumn="0" w:oddVBand="0" w:evenVBand="0" w:oddHBand="0" w:evenHBand="0" w:firstRowFirstColumn="0" w:firstRowLastColumn="0" w:lastRowFirstColumn="0" w:lastRowLastColumn="0"/>
              <w:rPr>
                <w:ins w:id="1677" w:author="Lars Müggler" w:date="2019-11-13T20:25:00Z"/>
              </w:rPr>
            </w:pPr>
            <w:ins w:id="1678" w:author="Lars Müggler" w:date="2019-11-13T20:25:00Z">
              <w:r w:rsidRPr="001930FD">
                <w:t>Signal name</w:t>
              </w:r>
              <w:r>
                <w:t>:</w:t>
              </w:r>
            </w:ins>
          </w:p>
        </w:tc>
        <w:tc>
          <w:tcPr>
            <w:tcW w:w="4784" w:type="dxa"/>
            <w:tcPrChange w:id="1679" w:author="Lars Müggler" w:date="2019-11-13T20:26:00Z">
              <w:tcPr>
                <w:tcW w:w="4531" w:type="dxa"/>
              </w:tcPr>
            </w:tcPrChange>
          </w:tcPr>
          <w:p w14:paraId="03EDE7B6" w14:textId="77777777" w:rsidR="004F512A" w:rsidRPr="001930FD" w:rsidRDefault="004F512A" w:rsidP="009F717A">
            <w:pPr>
              <w:cnfStyle w:val="100000000000" w:firstRow="1" w:lastRow="0" w:firstColumn="0" w:lastColumn="0" w:oddVBand="0" w:evenVBand="0" w:oddHBand="0" w:evenHBand="0" w:firstRowFirstColumn="0" w:firstRowLastColumn="0" w:lastRowFirstColumn="0" w:lastRowLastColumn="0"/>
              <w:rPr>
                <w:ins w:id="1680" w:author="Lars Müggler" w:date="2019-11-13T20:25:00Z"/>
              </w:rPr>
            </w:pPr>
            <w:ins w:id="1681" w:author="Lars Müggler" w:date="2019-11-13T20:25:00Z">
              <w:r w:rsidRPr="001930FD">
                <w:t>Note</w:t>
              </w:r>
              <w:r>
                <w:t>:</w:t>
              </w:r>
            </w:ins>
          </w:p>
        </w:tc>
      </w:tr>
      <w:tr w:rsidR="004F512A" w:rsidRPr="001930FD" w14:paraId="2FC9895B" w14:textId="77777777" w:rsidTr="004F512A">
        <w:trPr>
          <w:cnfStyle w:val="000000100000" w:firstRow="0" w:lastRow="0" w:firstColumn="0" w:lastColumn="0" w:oddVBand="0" w:evenVBand="0" w:oddHBand="1" w:evenHBand="0" w:firstRowFirstColumn="0" w:firstRowLastColumn="0" w:lastRowFirstColumn="0" w:lastRowLastColumn="0"/>
          <w:ins w:id="1682" w:author="Lars Müggler" w:date="2019-11-13T20:25:00Z"/>
        </w:trPr>
        <w:tc>
          <w:tcPr>
            <w:cnfStyle w:val="001000000000" w:firstRow="0" w:lastRow="0" w:firstColumn="1" w:lastColumn="0" w:oddVBand="0" w:evenVBand="0" w:oddHBand="0" w:evenHBand="0" w:firstRowFirstColumn="0" w:firstRowLastColumn="0" w:lastRowFirstColumn="0" w:lastRowLastColumn="0"/>
            <w:tcW w:w="3936" w:type="dxa"/>
            <w:tcPrChange w:id="1683" w:author="Lars Müggler" w:date="2019-11-13T20:26:00Z">
              <w:tcPr>
                <w:tcW w:w="4531" w:type="dxa"/>
              </w:tcPr>
            </w:tcPrChange>
          </w:tcPr>
          <w:p w14:paraId="7B365E67" w14:textId="77777777" w:rsidR="004F512A" w:rsidRPr="00717634" w:rsidRDefault="004F512A" w:rsidP="009F717A">
            <w:pPr>
              <w:cnfStyle w:val="001000100000" w:firstRow="0" w:lastRow="0" w:firstColumn="1" w:lastColumn="0" w:oddVBand="0" w:evenVBand="0" w:oddHBand="1" w:evenHBand="0" w:firstRowFirstColumn="0" w:firstRowLastColumn="0" w:lastRowFirstColumn="0" w:lastRowLastColumn="0"/>
              <w:rPr>
                <w:ins w:id="1684" w:author="Lars Müggler" w:date="2019-11-13T20:25:00Z"/>
                <w:b w:val="0"/>
                <w:bCs w:val="0"/>
              </w:rPr>
            </w:pPr>
            <w:ins w:id="1685" w:author="Lars Müggler" w:date="2019-11-13T20:25:00Z">
              <w:r w:rsidRPr="00717634">
                <w:rPr>
                  <w:b w:val="0"/>
                  <w:bCs w:val="0"/>
                </w:rPr>
                <w:t>0_PWM</w:t>
              </w:r>
            </w:ins>
          </w:p>
        </w:tc>
        <w:tc>
          <w:tcPr>
            <w:tcW w:w="4784" w:type="dxa"/>
            <w:tcPrChange w:id="1686" w:author="Lars Müggler" w:date="2019-11-13T20:26:00Z">
              <w:tcPr>
                <w:tcW w:w="4531" w:type="dxa"/>
              </w:tcPr>
            </w:tcPrChange>
          </w:tcPr>
          <w:p w14:paraId="6FD093F8" w14:textId="77777777" w:rsidR="004F512A" w:rsidRPr="001930FD" w:rsidRDefault="004F512A" w:rsidP="009F717A">
            <w:pPr>
              <w:cnfStyle w:val="000000100000" w:firstRow="0" w:lastRow="0" w:firstColumn="0" w:lastColumn="0" w:oddVBand="0" w:evenVBand="0" w:oddHBand="1" w:evenHBand="0" w:firstRowFirstColumn="0" w:firstRowLastColumn="0" w:lastRowFirstColumn="0" w:lastRowLastColumn="0"/>
              <w:rPr>
                <w:ins w:id="1687" w:author="Lars Müggler" w:date="2019-11-13T20:25:00Z"/>
              </w:rPr>
            </w:pPr>
            <w:ins w:id="1688" w:author="Lars Müggler" w:date="2019-11-13T20:25:00Z">
              <w:r w:rsidRPr="001930FD">
                <w:t>PWM value for solution 0, frequency: 400 Hz</w:t>
              </w:r>
            </w:ins>
          </w:p>
        </w:tc>
      </w:tr>
      <w:tr w:rsidR="004F512A" w:rsidRPr="001930FD" w14:paraId="20F1A67C" w14:textId="77777777" w:rsidTr="004F512A">
        <w:trPr>
          <w:ins w:id="1689" w:author="Lars Müggler" w:date="2019-11-13T20:25:00Z"/>
        </w:trPr>
        <w:tc>
          <w:tcPr>
            <w:cnfStyle w:val="001000000000" w:firstRow="0" w:lastRow="0" w:firstColumn="1" w:lastColumn="0" w:oddVBand="0" w:evenVBand="0" w:oddHBand="0" w:evenHBand="0" w:firstRowFirstColumn="0" w:firstRowLastColumn="0" w:lastRowFirstColumn="0" w:lastRowLastColumn="0"/>
            <w:tcW w:w="3936" w:type="dxa"/>
            <w:tcPrChange w:id="1690" w:author="Lars Müggler" w:date="2019-11-13T20:26:00Z">
              <w:tcPr>
                <w:tcW w:w="4531" w:type="dxa"/>
              </w:tcPr>
            </w:tcPrChange>
          </w:tcPr>
          <w:p w14:paraId="61A73010" w14:textId="77777777" w:rsidR="004F512A" w:rsidRPr="00717634" w:rsidRDefault="004F512A" w:rsidP="009F717A">
            <w:pPr>
              <w:rPr>
                <w:ins w:id="1691" w:author="Lars Müggler" w:date="2019-11-13T20:25:00Z"/>
                <w:b w:val="0"/>
                <w:bCs w:val="0"/>
              </w:rPr>
            </w:pPr>
            <w:ins w:id="1692" w:author="Lars Müggler" w:date="2019-11-13T20:25:00Z">
              <w:r w:rsidRPr="00717634">
                <w:rPr>
                  <w:b w:val="0"/>
                  <w:bCs w:val="0"/>
                </w:rPr>
                <w:t>0_DAC</w:t>
              </w:r>
            </w:ins>
          </w:p>
        </w:tc>
        <w:tc>
          <w:tcPr>
            <w:tcW w:w="4784" w:type="dxa"/>
            <w:tcPrChange w:id="1693" w:author="Lars Müggler" w:date="2019-11-13T20:26:00Z">
              <w:tcPr>
                <w:tcW w:w="4531" w:type="dxa"/>
              </w:tcPr>
            </w:tcPrChange>
          </w:tcPr>
          <w:p w14:paraId="65EBC501" w14:textId="77777777" w:rsidR="004F512A" w:rsidRPr="001930FD" w:rsidRDefault="004F512A" w:rsidP="009F717A">
            <w:pPr>
              <w:cnfStyle w:val="000000000000" w:firstRow="0" w:lastRow="0" w:firstColumn="0" w:lastColumn="0" w:oddVBand="0" w:evenVBand="0" w:oddHBand="0" w:evenHBand="0" w:firstRowFirstColumn="0" w:firstRowLastColumn="0" w:lastRowFirstColumn="0" w:lastRowLastColumn="0"/>
              <w:rPr>
                <w:ins w:id="1694" w:author="Lars Müggler" w:date="2019-11-13T20:25:00Z"/>
              </w:rPr>
            </w:pPr>
            <w:ins w:id="1695" w:author="Lars Müggler" w:date="2019-11-13T20:25:00Z">
              <w:r w:rsidRPr="001930FD">
                <w:t>Analog value for solution 0, range: 0 up to 2.5 V</w:t>
              </w:r>
            </w:ins>
          </w:p>
        </w:tc>
      </w:tr>
      <w:tr w:rsidR="004F512A" w:rsidRPr="001930FD" w14:paraId="7ADAAB46" w14:textId="77777777" w:rsidTr="004F512A">
        <w:trPr>
          <w:cnfStyle w:val="000000100000" w:firstRow="0" w:lastRow="0" w:firstColumn="0" w:lastColumn="0" w:oddVBand="0" w:evenVBand="0" w:oddHBand="1" w:evenHBand="0" w:firstRowFirstColumn="0" w:firstRowLastColumn="0" w:lastRowFirstColumn="0" w:lastRowLastColumn="0"/>
          <w:ins w:id="1696" w:author="Lars Müggler" w:date="2019-11-13T20:25:00Z"/>
        </w:trPr>
        <w:tc>
          <w:tcPr>
            <w:cnfStyle w:val="001000000000" w:firstRow="0" w:lastRow="0" w:firstColumn="1" w:lastColumn="0" w:oddVBand="0" w:evenVBand="0" w:oddHBand="0" w:evenHBand="0" w:firstRowFirstColumn="0" w:firstRowLastColumn="0" w:lastRowFirstColumn="0" w:lastRowLastColumn="0"/>
            <w:tcW w:w="3936" w:type="dxa"/>
            <w:tcPrChange w:id="1697" w:author="Lars Müggler" w:date="2019-11-13T20:26:00Z">
              <w:tcPr>
                <w:tcW w:w="4531" w:type="dxa"/>
              </w:tcPr>
            </w:tcPrChange>
          </w:tcPr>
          <w:p w14:paraId="718CA4D5" w14:textId="77777777" w:rsidR="004F512A" w:rsidRPr="00717634" w:rsidRDefault="004F512A" w:rsidP="009F717A">
            <w:pPr>
              <w:cnfStyle w:val="001000100000" w:firstRow="0" w:lastRow="0" w:firstColumn="1" w:lastColumn="0" w:oddVBand="0" w:evenVBand="0" w:oddHBand="1" w:evenHBand="0" w:firstRowFirstColumn="0" w:firstRowLastColumn="0" w:lastRowFirstColumn="0" w:lastRowLastColumn="0"/>
              <w:rPr>
                <w:ins w:id="1698" w:author="Lars Müggler" w:date="2019-11-13T20:25:00Z"/>
                <w:b w:val="0"/>
                <w:bCs w:val="0"/>
              </w:rPr>
            </w:pPr>
            <w:ins w:id="1699" w:author="Lars Müggler" w:date="2019-11-13T20:25:00Z">
              <w:r w:rsidRPr="00717634">
                <w:rPr>
                  <w:b w:val="0"/>
                  <w:bCs w:val="0"/>
                </w:rPr>
                <w:t>2_FET</w:t>
              </w:r>
            </w:ins>
          </w:p>
        </w:tc>
        <w:tc>
          <w:tcPr>
            <w:tcW w:w="4784" w:type="dxa"/>
            <w:tcPrChange w:id="1700" w:author="Lars Müggler" w:date="2019-11-13T20:26:00Z">
              <w:tcPr>
                <w:tcW w:w="4531" w:type="dxa"/>
              </w:tcPr>
            </w:tcPrChange>
          </w:tcPr>
          <w:p w14:paraId="3B9C6BA7" w14:textId="77777777" w:rsidR="004F512A" w:rsidRPr="001930FD" w:rsidRDefault="004F512A" w:rsidP="009F717A">
            <w:pPr>
              <w:cnfStyle w:val="000000100000" w:firstRow="0" w:lastRow="0" w:firstColumn="0" w:lastColumn="0" w:oddVBand="0" w:evenVBand="0" w:oddHBand="1" w:evenHBand="0" w:firstRowFirstColumn="0" w:firstRowLastColumn="0" w:lastRowFirstColumn="0" w:lastRowLastColumn="0"/>
              <w:rPr>
                <w:ins w:id="1701" w:author="Lars Müggler" w:date="2019-11-13T20:25:00Z"/>
              </w:rPr>
            </w:pPr>
            <w:ins w:id="1702" w:author="Lars Müggler" w:date="2019-11-13T20:25:00Z">
              <w:r w:rsidRPr="001930FD">
                <w:t>PWM value for solution 2, frequency: 25 kHz</w:t>
              </w:r>
            </w:ins>
          </w:p>
        </w:tc>
      </w:tr>
      <w:tr w:rsidR="004F512A" w:rsidRPr="001930FD" w14:paraId="17B9F265" w14:textId="77777777" w:rsidTr="004F512A">
        <w:trPr>
          <w:ins w:id="1703" w:author="Lars Müggler" w:date="2019-11-13T20:25:00Z"/>
        </w:trPr>
        <w:tc>
          <w:tcPr>
            <w:cnfStyle w:val="001000000000" w:firstRow="0" w:lastRow="0" w:firstColumn="1" w:lastColumn="0" w:oddVBand="0" w:evenVBand="0" w:oddHBand="0" w:evenHBand="0" w:firstRowFirstColumn="0" w:firstRowLastColumn="0" w:lastRowFirstColumn="0" w:lastRowLastColumn="0"/>
            <w:tcW w:w="3936" w:type="dxa"/>
            <w:tcPrChange w:id="1704" w:author="Lars Müggler" w:date="2019-11-13T20:26:00Z">
              <w:tcPr>
                <w:tcW w:w="4531" w:type="dxa"/>
              </w:tcPr>
            </w:tcPrChange>
          </w:tcPr>
          <w:p w14:paraId="31E992D1" w14:textId="77777777" w:rsidR="004F512A" w:rsidRPr="00717634" w:rsidRDefault="004F512A" w:rsidP="009F717A">
            <w:pPr>
              <w:rPr>
                <w:ins w:id="1705" w:author="Lars Müggler" w:date="2019-11-13T20:25:00Z"/>
                <w:b w:val="0"/>
                <w:bCs w:val="0"/>
              </w:rPr>
            </w:pPr>
            <w:ins w:id="1706" w:author="Lars Müggler" w:date="2019-11-13T20:25:00Z">
              <w:r w:rsidRPr="00717634">
                <w:rPr>
                  <w:b w:val="0"/>
                  <w:bCs w:val="0"/>
                </w:rPr>
                <w:t>2_ADC</w:t>
              </w:r>
            </w:ins>
          </w:p>
        </w:tc>
        <w:tc>
          <w:tcPr>
            <w:tcW w:w="4784" w:type="dxa"/>
            <w:tcPrChange w:id="1707" w:author="Lars Müggler" w:date="2019-11-13T20:26:00Z">
              <w:tcPr>
                <w:tcW w:w="4531" w:type="dxa"/>
              </w:tcPr>
            </w:tcPrChange>
          </w:tcPr>
          <w:p w14:paraId="68B23577" w14:textId="77777777" w:rsidR="004F512A" w:rsidRPr="001930FD" w:rsidRDefault="004F512A" w:rsidP="009F717A">
            <w:pPr>
              <w:cnfStyle w:val="000000000000" w:firstRow="0" w:lastRow="0" w:firstColumn="0" w:lastColumn="0" w:oddVBand="0" w:evenVBand="0" w:oddHBand="0" w:evenHBand="0" w:firstRowFirstColumn="0" w:firstRowLastColumn="0" w:lastRowFirstColumn="0" w:lastRowLastColumn="0"/>
              <w:rPr>
                <w:ins w:id="1708" w:author="Lars Müggler" w:date="2019-11-13T20:25:00Z"/>
              </w:rPr>
            </w:pPr>
            <w:ins w:id="1709" w:author="Lars Müggler" w:date="2019-11-13T20:25:00Z">
              <w:r w:rsidRPr="001930FD">
                <w:t>Analog value, which represents the LED-current</w:t>
              </w:r>
            </w:ins>
          </w:p>
        </w:tc>
      </w:tr>
    </w:tbl>
    <w:p w14:paraId="662ED4FD" w14:textId="77777777" w:rsidR="004F512A" w:rsidRPr="001F5087" w:rsidRDefault="004F512A">
      <w:pPr>
        <w:rPr>
          <w:rPrChange w:id="1710" w:author="Krajinovic Ivan (krajiiva)" w:date="2019-11-13T19:27:00Z">
            <w:rPr/>
          </w:rPrChange>
        </w:rPr>
        <w:pPrChange w:id="1711" w:author="Lars Müggler" w:date="2019-11-13T20:25:00Z">
          <w:pPr>
            <w:pStyle w:val="Beschriftung"/>
            <w:jc w:val="center"/>
          </w:pPr>
        </w:pPrChange>
      </w:pPr>
    </w:p>
    <w:p w14:paraId="650AEA36" w14:textId="77777777" w:rsidR="00962E1A" w:rsidRPr="00704674" w:rsidRDefault="00962E1A" w:rsidP="00EF48F7">
      <w:pPr>
        <w:pStyle w:val="berschrift1"/>
        <w:numPr>
          <w:ilvl w:val="0"/>
          <w:numId w:val="13"/>
        </w:numPr>
      </w:pPr>
      <w:bookmarkStart w:id="1712" w:name="_Toc24573939"/>
      <w:r w:rsidRPr="00704674">
        <w:t>Test</w:t>
      </w:r>
      <w:bookmarkEnd w:id="1712"/>
    </w:p>
    <w:p w14:paraId="6EC80031" w14:textId="77526862" w:rsidR="00962E1A" w:rsidRPr="00704674" w:rsidRDefault="00365E29">
      <w:pPr>
        <w:jc w:val="both"/>
        <w:rPr>
          <w:ins w:id="1713" w:author="Krajinovic Ivan (krajiiva)" w:date="2019-11-12T18:40:00Z"/>
          <w:bCs/>
          <w:sz w:val="24"/>
        </w:rPr>
        <w:pPrChange w:id="1714" w:author="Lars Müggler" w:date="2019-11-13T18:08:00Z">
          <w:pPr/>
        </w:pPrChange>
      </w:pPr>
      <w:ins w:id="1715" w:author="Krajinovic Ivan (krajiiva)" w:date="2019-11-12T18:20:00Z">
        <w:r w:rsidRPr="00704674">
          <w:rPr>
            <w:bCs/>
            <w:sz w:val="24"/>
          </w:rPr>
          <w:t xml:space="preserve">At the moment when we </w:t>
        </w:r>
      </w:ins>
      <w:ins w:id="1716" w:author="Krajinovic Ivan (krajiiva)" w:date="2019-11-12T18:21:00Z">
        <w:r w:rsidRPr="00704674">
          <w:rPr>
            <w:bCs/>
            <w:sz w:val="24"/>
          </w:rPr>
          <w:t>started with the testing</w:t>
        </w:r>
      </w:ins>
      <w:ins w:id="1717" w:author="Krajinovic Ivan (krajiiva)" w:date="2019-11-12T18:24:00Z">
        <w:r w:rsidR="00554182" w:rsidRPr="00704674">
          <w:rPr>
            <w:bCs/>
            <w:sz w:val="24"/>
          </w:rPr>
          <w:t>,</w:t>
        </w:r>
      </w:ins>
      <w:ins w:id="1718" w:author="Krajinovic Ivan (krajiiva)" w:date="2019-11-12T18:21:00Z">
        <w:r w:rsidRPr="00704674">
          <w:rPr>
            <w:bCs/>
            <w:sz w:val="24"/>
          </w:rPr>
          <w:t xml:space="preserve"> the software was not finished. </w:t>
        </w:r>
      </w:ins>
      <w:ins w:id="1719" w:author="Krajinovic Ivan (krajiiva)" w:date="2019-11-12T18:22:00Z">
        <w:r w:rsidRPr="00704674">
          <w:rPr>
            <w:bCs/>
            <w:sz w:val="24"/>
          </w:rPr>
          <w:t>In order to continue we had to simulate</w:t>
        </w:r>
      </w:ins>
      <w:ins w:id="1720" w:author="Krajinovic Ivan (krajiiva)" w:date="2019-11-12T18:30:00Z">
        <w:r w:rsidR="00F1299B" w:rsidRPr="00704674">
          <w:rPr>
            <w:bCs/>
            <w:sz w:val="24"/>
          </w:rPr>
          <w:t xml:space="preserve"> the </w:t>
        </w:r>
        <w:r w:rsidR="00F1299B" w:rsidRPr="00704674">
          <w:rPr>
            <w:bCs/>
            <w:sz w:val="24"/>
            <w:rPrChange w:id="1721" w:author="Lars Müggler" w:date="2019-11-13T18:06:00Z">
              <w:rPr>
                <w:bCs/>
                <w:sz w:val="24"/>
              </w:rPr>
            </w:rPrChange>
          </w:rPr>
          <w:fldChar w:fldCharType="begin"/>
        </w:r>
        <w:r w:rsidR="00F1299B" w:rsidRPr="00704674">
          <w:rPr>
            <w:bCs/>
            <w:sz w:val="24"/>
          </w:rPr>
          <w:instrText xml:space="preserve"> HYPERLINK "https://www.dict.cc/englisch-deutsch/functionality.html" </w:instrText>
        </w:r>
        <w:r w:rsidR="00F1299B" w:rsidRPr="00704674">
          <w:rPr>
            <w:bCs/>
            <w:sz w:val="24"/>
            <w:rPrChange w:id="1722" w:author="Lars Müggler" w:date="2019-11-13T18:06:00Z">
              <w:rPr>
                <w:bCs/>
                <w:sz w:val="24"/>
              </w:rPr>
            </w:rPrChange>
          </w:rPr>
          <w:fldChar w:fldCharType="separate"/>
        </w:r>
        <w:r w:rsidR="00F1299B" w:rsidRPr="00704674">
          <w:rPr>
            <w:bCs/>
            <w:sz w:val="24"/>
          </w:rPr>
          <w:t>functionality</w:t>
        </w:r>
        <w:r w:rsidR="00F1299B" w:rsidRPr="00704674">
          <w:rPr>
            <w:bCs/>
            <w:sz w:val="24"/>
            <w:rPrChange w:id="1723" w:author="Lars Müggler" w:date="2019-11-13T18:06:00Z">
              <w:rPr>
                <w:bCs/>
                <w:sz w:val="24"/>
              </w:rPr>
            </w:rPrChange>
          </w:rPr>
          <w:fldChar w:fldCharType="end"/>
        </w:r>
        <w:r w:rsidR="00F1299B" w:rsidRPr="00704674">
          <w:rPr>
            <w:bCs/>
            <w:sz w:val="24"/>
          </w:rPr>
          <w:t xml:space="preserve"> of the software</w:t>
        </w:r>
      </w:ins>
      <w:ins w:id="1724" w:author="Krajinovic Ivan (krajiiva)" w:date="2019-11-12T18:22:00Z">
        <w:r w:rsidRPr="00704674">
          <w:rPr>
            <w:bCs/>
            <w:sz w:val="24"/>
          </w:rPr>
          <w:t xml:space="preserve"> with a</w:t>
        </w:r>
      </w:ins>
      <w:ins w:id="1725" w:author="Krajinovic Ivan (krajiiva)" w:date="2019-11-12T18:30:00Z">
        <w:r w:rsidR="00F1299B" w:rsidRPr="00704674">
          <w:rPr>
            <w:bCs/>
            <w:sz w:val="24"/>
          </w:rPr>
          <w:t>n</w:t>
        </w:r>
      </w:ins>
      <w:ins w:id="1726" w:author="Krajinovic Ivan (krajiiva)" w:date="2019-11-12T18:22:00Z">
        <w:r w:rsidRPr="00704674">
          <w:rPr>
            <w:bCs/>
            <w:sz w:val="24"/>
          </w:rPr>
          <w:t xml:space="preserve"> external function generator</w:t>
        </w:r>
      </w:ins>
      <w:ins w:id="1727" w:author="Krajinovic Ivan (krajiiva)" w:date="2019-11-12T18:24:00Z">
        <w:r w:rsidRPr="00704674">
          <w:rPr>
            <w:bCs/>
            <w:sz w:val="24"/>
          </w:rPr>
          <w:t xml:space="preserve">. </w:t>
        </w:r>
      </w:ins>
      <w:ins w:id="1728" w:author="Krajinovic Ivan (krajiiva)" w:date="2019-11-12T18:25:00Z">
        <w:r w:rsidR="00554182" w:rsidRPr="00704674">
          <w:rPr>
            <w:bCs/>
            <w:sz w:val="24"/>
          </w:rPr>
          <w:t xml:space="preserve">Our approach was to </w:t>
        </w:r>
      </w:ins>
      <w:ins w:id="1729" w:author="Krajinovic Ivan (krajiiva)" w:date="2019-11-12T18:26:00Z">
        <w:r w:rsidR="00554182" w:rsidRPr="00704674">
          <w:rPr>
            <w:bCs/>
            <w:sz w:val="24"/>
          </w:rPr>
          <w:t xml:space="preserve">set up </w:t>
        </w:r>
      </w:ins>
      <w:ins w:id="1730" w:author="Krajinovic Ivan (krajiiva)" w:date="2019-11-12T18:27:00Z">
        <w:r w:rsidR="00554182" w:rsidRPr="00704674">
          <w:rPr>
            <w:bCs/>
            <w:sz w:val="24"/>
          </w:rPr>
          <w:t>different work p</w:t>
        </w:r>
      </w:ins>
      <w:ins w:id="1731" w:author="Krajinovic Ivan (krajiiva)" w:date="2019-11-12T18:28:00Z">
        <w:r w:rsidR="00554182" w:rsidRPr="00704674">
          <w:rPr>
            <w:bCs/>
            <w:sz w:val="24"/>
          </w:rPr>
          <w:t>oint</w:t>
        </w:r>
      </w:ins>
      <w:ins w:id="1732" w:author="Krajinovic Ivan (krajiiva)" w:date="2019-11-12T18:30:00Z">
        <w:r w:rsidR="00F1299B" w:rsidRPr="00704674">
          <w:rPr>
            <w:bCs/>
            <w:sz w:val="24"/>
          </w:rPr>
          <w:t>s</w:t>
        </w:r>
      </w:ins>
      <w:ins w:id="1733" w:author="Krajinovic Ivan (krajiiva)" w:date="2019-11-12T18:28:00Z">
        <w:r w:rsidR="00554182" w:rsidRPr="00704674">
          <w:rPr>
            <w:bCs/>
            <w:sz w:val="24"/>
          </w:rPr>
          <w:t xml:space="preserve"> and </w:t>
        </w:r>
        <w:r w:rsidR="0055462A" w:rsidRPr="00704674">
          <w:rPr>
            <w:bCs/>
            <w:sz w:val="24"/>
          </w:rPr>
          <w:t xml:space="preserve">measure the resulting current and voltage. </w:t>
        </w:r>
        <w:r w:rsidR="00810445" w:rsidRPr="00704674">
          <w:rPr>
            <w:bCs/>
            <w:sz w:val="24"/>
          </w:rPr>
          <w:t xml:space="preserve">We also </w:t>
        </w:r>
      </w:ins>
      <w:proofErr w:type="spellStart"/>
      <w:ins w:id="1734" w:author="Krajinovic Ivan (krajiiva)" w:date="2019-11-12T18:29:00Z">
        <w:r w:rsidR="00810445" w:rsidRPr="00704674">
          <w:rPr>
            <w:bCs/>
            <w:sz w:val="24"/>
          </w:rPr>
          <w:t>analyzed</w:t>
        </w:r>
      </w:ins>
      <w:proofErr w:type="spellEnd"/>
      <w:ins w:id="1735" w:author="Krajinovic Ivan (krajiiva)" w:date="2019-11-12T18:28:00Z">
        <w:r w:rsidR="00810445" w:rsidRPr="00704674">
          <w:rPr>
            <w:bCs/>
            <w:sz w:val="24"/>
          </w:rPr>
          <w:t xml:space="preserve"> the resulting wave</w:t>
        </w:r>
      </w:ins>
      <w:ins w:id="1736" w:author="Krajinovic Ivan (krajiiva)" w:date="2019-11-12T18:29:00Z">
        <w:r w:rsidR="00810445" w:rsidRPr="00704674">
          <w:rPr>
            <w:bCs/>
            <w:sz w:val="24"/>
          </w:rPr>
          <w:t xml:space="preserve">forms and compared it with </w:t>
        </w:r>
      </w:ins>
      <w:ins w:id="1737" w:author="Krajinovic Ivan (krajiiva)" w:date="2019-11-12T18:31:00Z">
        <w:r w:rsidR="00F1299B" w:rsidRPr="00704674">
          <w:rPr>
            <w:bCs/>
            <w:sz w:val="24"/>
          </w:rPr>
          <w:t xml:space="preserve">simulated ones. </w:t>
        </w:r>
      </w:ins>
      <w:ins w:id="1738" w:author="Krajinovic Ivan (krajiiva)" w:date="2019-11-12T18:34:00Z">
        <w:r w:rsidR="004A360C" w:rsidRPr="00704674">
          <w:rPr>
            <w:bCs/>
            <w:sz w:val="24"/>
          </w:rPr>
          <w:t xml:space="preserve">To define the requirements in the </w:t>
        </w:r>
        <w:proofErr w:type="spellStart"/>
        <w:r w:rsidR="004A360C" w:rsidRPr="00704674">
          <w:rPr>
            <w:bCs/>
            <w:sz w:val="24"/>
          </w:rPr>
          <w:t>testplan</w:t>
        </w:r>
        <w:proofErr w:type="spellEnd"/>
        <w:r w:rsidR="004A360C" w:rsidRPr="00704674">
          <w:rPr>
            <w:bCs/>
            <w:sz w:val="24"/>
          </w:rPr>
          <w:t>, we simulated the testcases</w:t>
        </w:r>
      </w:ins>
      <w:ins w:id="1739" w:author="Krajinovic Ivan (krajiiva)" w:date="2019-11-12T18:36:00Z">
        <w:r w:rsidR="004A360C" w:rsidRPr="00704674">
          <w:rPr>
            <w:bCs/>
            <w:sz w:val="24"/>
          </w:rPr>
          <w:t xml:space="preserve">. </w:t>
        </w:r>
        <w:r w:rsidR="00B4792F" w:rsidRPr="00704674">
          <w:rPr>
            <w:bCs/>
            <w:sz w:val="24"/>
          </w:rPr>
          <w:t xml:space="preserve">On account of this </w:t>
        </w:r>
      </w:ins>
      <w:ins w:id="1740" w:author="Krajinovic Ivan (krajiiva)" w:date="2019-11-12T18:37:00Z">
        <w:r w:rsidR="00B4792F" w:rsidRPr="00704674">
          <w:rPr>
            <w:bCs/>
            <w:sz w:val="24"/>
          </w:rPr>
          <w:t>simulations we got the nominal values. To define the</w:t>
        </w:r>
      </w:ins>
      <w:ins w:id="1741" w:author="Krajinovic Ivan (krajiiva)" w:date="2019-11-12T18:39:00Z">
        <w:r w:rsidR="00C74707" w:rsidRPr="00704674">
          <w:rPr>
            <w:bCs/>
            <w:sz w:val="24"/>
          </w:rPr>
          <w:t xml:space="preserve"> maximum</w:t>
        </w:r>
      </w:ins>
      <w:ins w:id="1742" w:author="Krajinovic Ivan (krajiiva)" w:date="2019-11-12T18:37:00Z">
        <w:r w:rsidR="00B4792F" w:rsidRPr="00704674">
          <w:rPr>
            <w:bCs/>
            <w:sz w:val="24"/>
          </w:rPr>
          <w:t xml:space="preserve"> range </w:t>
        </w:r>
      </w:ins>
      <w:ins w:id="1743" w:author="Krajinovic Ivan (krajiiva)" w:date="2019-11-12T18:38:00Z">
        <w:r w:rsidR="00B4792F" w:rsidRPr="00704674">
          <w:rPr>
            <w:bCs/>
            <w:sz w:val="24"/>
          </w:rPr>
          <w:t>of the requirements</w:t>
        </w:r>
      </w:ins>
      <w:ins w:id="1744" w:author="Krajinovic Ivan (krajiiva)" w:date="2019-11-12T18:39:00Z">
        <w:r w:rsidR="00C74707" w:rsidRPr="00704674">
          <w:rPr>
            <w:bCs/>
            <w:sz w:val="24"/>
          </w:rPr>
          <w:t>,</w:t>
        </w:r>
      </w:ins>
      <w:ins w:id="1745" w:author="Krajinovic Ivan (krajiiva)" w:date="2019-11-12T18:38:00Z">
        <w:r w:rsidR="00B4792F" w:rsidRPr="00704674">
          <w:rPr>
            <w:bCs/>
            <w:sz w:val="24"/>
          </w:rPr>
          <w:t xml:space="preserve"> we specified </w:t>
        </w:r>
      </w:ins>
      <w:ins w:id="1746" w:author="Krajinovic Ivan (krajiiva)" w:date="2019-11-12T18:40:00Z">
        <w:r w:rsidR="00C74707" w:rsidRPr="00704674">
          <w:rPr>
            <w:bCs/>
            <w:sz w:val="24"/>
          </w:rPr>
          <w:t xml:space="preserve">a deviation of 10 percent of the simulated values. </w:t>
        </w:r>
      </w:ins>
    </w:p>
    <w:p w14:paraId="2F7B787B" w14:textId="4A572B76" w:rsidR="00ED3D00" w:rsidRPr="00704674" w:rsidRDefault="004B4ABD">
      <w:pPr>
        <w:jc w:val="both"/>
        <w:rPr>
          <w:ins w:id="1747" w:author="Krajinovic Ivan (krajiiva)" w:date="2019-11-12T18:58:00Z"/>
          <w:bCs/>
          <w:sz w:val="24"/>
        </w:rPr>
        <w:pPrChange w:id="1748" w:author="Lars Müggler" w:date="2019-11-13T18:08:00Z">
          <w:pPr/>
        </w:pPrChange>
      </w:pPr>
      <w:ins w:id="1749" w:author="Krajinovic Ivan (krajiiva)" w:date="2019-11-12T18:43:00Z">
        <w:r w:rsidRPr="00704674">
          <w:rPr>
            <w:bCs/>
            <w:sz w:val="24"/>
          </w:rPr>
          <w:t xml:space="preserve">These testcases revealed some </w:t>
        </w:r>
      </w:ins>
      <w:ins w:id="1750" w:author="Krajinovic Ivan (krajiiva)" w:date="2019-11-12T18:44:00Z">
        <w:r w:rsidRPr="00704674">
          <w:rPr>
            <w:bCs/>
            <w:sz w:val="24"/>
          </w:rPr>
          <w:t xml:space="preserve">potential for improvement. </w:t>
        </w:r>
        <w:r w:rsidR="001916FE" w:rsidRPr="00704674">
          <w:rPr>
            <w:bCs/>
            <w:sz w:val="24"/>
          </w:rPr>
          <w:t>First of a</w:t>
        </w:r>
      </w:ins>
      <w:ins w:id="1751" w:author="Krajinovic Ivan (krajiiva)" w:date="2019-11-12T18:45:00Z">
        <w:r w:rsidR="001916FE" w:rsidRPr="00704674">
          <w:rPr>
            <w:bCs/>
            <w:sz w:val="24"/>
          </w:rPr>
          <w:t>ll</w:t>
        </w:r>
      </w:ins>
      <w:ins w:id="1752" w:author="Krajinovic Ivan (krajiiva)" w:date="2019-11-12T18:55:00Z">
        <w:r w:rsidR="00B11BEC" w:rsidRPr="00704674">
          <w:rPr>
            <w:bCs/>
            <w:sz w:val="24"/>
          </w:rPr>
          <w:t xml:space="preserve">, </w:t>
        </w:r>
      </w:ins>
      <w:ins w:id="1753" w:author="Krajinovic Ivan (krajiiva)" w:date="2019-11-12T18:45:00Z">
        <w:r w:rsidR="001916FE" w:rsidRPr="00704674">
          <w:rPr>
            <w:bCs/>
            <w:sz w:val="24"/>
          </w:rPr>
          <w:t xml:space="preserve">we found out that we have to </w:t>
        </w:r>
      </w:ins>
      <w:ins w:id="1754" w:author="Krajinovic Ivan (krajiiva)" w:date="2019-11-12T18:46:00Z">
        <w:r w:rsidR="001916FE" w:rsidRPr="00704674">
          <w:rPr>
            <w:bCs/>
            <w:sz w:val="24"/>
          </w:rPr>
          <w:t xml:space="preserve">remove </w:t>
        </w:r>
      </w:ins>
      <w:ins w:id="1755" w:author="Krajinovic Ivan (krajiiva)" w:date="2019-11-12T18:45:00Z">
        <w:r w:rsidR="001916FE" w:rsidRPr="00704674">
          <w:rPr>
            <w:bCs/>
            <w:sz w:val="24"/>
          </w:rPr>
          <w:t xml:space="preserve">the </w:t>
        </w:r>
      </w:ins>
      <w:proofErr w:type="spellStart"/>
      <w:ins w:id="1756" w:author="Krajinovic Ivan (krajiiva)" w:date="2019-11-12T18:55:00Z">
        <w:r w:rsidR="00B11BEC" w:rsidRPr="00704674">
          <w:rPr>
            <w:bCs/>
            <w:sz w:val="24"/>
          </w:rPr>
          <w:t>s</w:t>
        </w:r>
      </w:ins>
      <w:ins w:id="1757" w:author="Krajinovic Ivan (krajiiva)" w:date="2019-11-12T18:46:00Z">
        <w:r w:rsidR="001916FE" w:rsidRPr="00704674">
          <w:rPr>
            <w:bCs/>
            <w:sz w:val="24"/>
          </w:rPr>
          <w:t>chottky</w:t>
        </w:r>
        <w:proofErr w:type="spellEnd"/>
        <w:r w:rsidR="001916FE" w:rsidRPr="00704674">
          <w:rPr>
            <w:bCs/>
            <w:sz w:val="24"/>
          </w:rPr>
          <w:t xml:space="preserve"> diode D2</w:t>
        </w:r>
      </w:ins>
      <w:ins w:id="1758" w:author="Krajinovic Ivan (krajiiva)" w:date="2019-11-12T19:20:00Z">
        <w:r w:rsidR="00964017" w:rsidRPr="00704674">
          <w:rPr>
            <w:bCs/>
            <w:sz w:val="24"/>
          </w:rPr>
          <w:t xml:space="preserve"> at solution 2</w:t>
        </w:r>
      </w:ins>
      <w:ins w:id="1759" w:author="Krajinovic Ivan (krajiiva)" w:date="2019-11-12T18:46:00Z">
        <w:r w:rsidR="001916FE" w:rsidRPr="00704674">
          <w:rPr>
            <w:bCs/>
            <w:sz w:val="24"/>
          </w:rPr>
          <w:t>.</w:t>
        </w:r>
      </w:ins>
      <w:ins w:id="1760" w:author="Krajinovic Ivan (krajiiva)" w:date="2019-11-12T18:47:00Z">
        <w:r w:rsidR="0088359A" w:rsidRPr="00704674">
          <w:rPr>
            <w:bCs/>
            <w:sz w:val="24"/>
          </w:rPr>
          <w:t xml:space="preserve"> Alternatively, it would also be possible to replace the </w:t>
        </w:r>
      </w:ins>
      <w:proofErr w:type="spellStart"/>
      <w:ins w:id="1761" w:author="Krajinovic Ivan (krajiiva)" w:date="2019-11-12T18:55:00Z">
        <w:r w:rsidR="00B11BEC" w:rsidRPr="00704674">
          <w:rPr>
            <w:bCs/>
            <w:sz w:val="24"/>
          </w:rPr>
          <w:t>s</w:t>
        </w:r>
      </w:ins>
      <w:ins w:id="1762" w:author="Krajinovic Ivan (krajiiva)" w:date="2019-11-12T18:47:00Z">
        <w:r w:rsidR="0088359A" w:rsidRPr="00704674">
          <w:rPr>
            <w:bCs/>
            <w:sz w:val="24"/>
          </w:rPr>
          <w:t>chottky</w:t>
        </w:r>
        <w:proofErr w:type="spellEnd"/>
        <w:r w:rsidR="0088359A" w:rsidRPr="00704674">
          <w:rPr>
            <w:bCs/>
            <w:sz w:val="24"/>
          </w:rPr>
          <w:t xml:space="preserve"> diode with an </w:t>
        </w:r>
      </w:ins>
      <w:ins w:id="1763" w:author="Krajinovic Ivan (krajiiva)" w:date="2019-11-12T18:48:00Z">
        <w:r w:rsidR="0088359A" w:rsidRPr="00704674">
          <w:rPr>
            <w:bCs/>
            <w:sz w:val="24"/>
          </w:rPr>
          <w:t>silicon</w:t>
        </w:r>
      </w:ins>
      <w:ins w:id="1764" w:author="Krajinovic Ivan (krajiiva)" w:date="2019-11-12T18:47:00Z">
        <w:r w:rsidR="0088359A" w:rsidRPr="00704674">
          <w:rPr>
            <w:bCs/>
            <w:sz w:val="24"/>
          </w:rPr>
          <w:t xml:space="preserve"> diode</w:t>
        </w:r>
      </w:ins>
      <w:ins w:id="1765" w:author="Krajinovic Ivan (krajiiva)" w:date="2019-11-12T18:48:00Z">
        <w:r w:rsidR="0088359A" w:rsidRPr="00704674">
          <w:rPr>
            <w:bCs/>
            <w:sz w:val="24"/>
          </w:rPr>
          <w:t xml:space="preserve">. </w:t>
        </w:r>
      </w:ins>
      <w:ins w:id="1766" w:author="Krajinovic Ivan (krajiiva)" w:date="2019-11-12T18:51:00Z">
        <w:r w:rsidR="00966F93" w:rsidRPr="00704674">
          <w:rPr>
            <w:bCs/>
            <w:sz w:val="24"/>
          </w:rPr>
          <w:t xml:space="preserve">The issue was that the diode </w:t>
        </w:r>
      </w:ins>
      <w:ins w:id="1767" w:author="Krajinovic Ivan (krajiiva)" w:date="2019-11-12T18:56:00Z">
        <w:r w:rsidR="00B11BEC" w:rsidRPr="00704674">
          <w:rPr>
            <w:bCs/>
            <w:sz w:val="24"/>
          </w:rPr>
          <w:t>gets</w:t>
        </w:r>
      </w:ins>
      <w:ins w:id="1768" w:author="Krajinovic Ivan (krajiiva)" w:date="2019-11-12T18:52:00Z">
        <w:r w:rsidR="00966F93" w:rsidRPr="00704674">
          <w:rPr>
            <w:bCs/>
            <w:sz w:val="24"/>
          </w:rPr>
          <w:t xml:space="preserve"> conductive </w:t>
        </w:r>
      </w:ins>
      <w:ins w:id="1769" w:author="Krajinovic Ivan (krajiiva)" w:date="2019-11-12T18:53:00Z">
        <w:r w:rsidR="00966F93" w:rsidRPr="00704674">
          <w:rPr>
            <w:bCs/>
            <w:sz w:val="24"/>
          </w:rPr>
          <w:t>from a voltage of 0.3</w:t>
        </w:r>
      </w:ins>
      <w:ins w:id="1770" w:author="Lars Müggler" w:date="2019-11-13T07:17:00Z">
        <w:r w:rsidR="000C274F" w:rsidRPr="00704674">
          <w:rPr>
            <w:bCs/>
            <w:sz w:val="24"/>
          </w:rPr>
          <w:t xml:space="preserve"> </w:t>
        </w:r>
      </w:ins>
      <w:ins w:id="1771" w:author="Krajinovic Ivan (krajiiva)" w:date="2019-11-12T18:53:00Z">
        <w:r w:rsidR="00966F93" w:rsidRPr="00704674">
          <w:rPr>
            <w:bCs/>
            <w:sz w:val="24"/>
          </w:rPr>
          <w:t>V. Therefore</w:t>
        </w:r>
      </w:ins>
      <w:ins w:id="1772" w:author="Krajinovic Ivan (krajiiva)" w:date="2019-11-12T18:56:00Z">
        <w:r w:rsidR="00B11BEC" w:rsidRPr="00704674">
          <w:rPr>
            <w:bCs/>
            <w:sz w:val="24"/>
          </w:rPr>
          <w:t>,</w:t>
        </w:r>
      </w:ins>
      <w:ins w:id="1773" w:author="Krajinovic Ivan (krajiiva)" w:date="2019-11-12T18:53:00Z">
        <w:r w:rsidR="00966F93" w:rsidRPr="00704674">
          <w:rPr>
            <w:bCs/>
            <w:sz w:val="24"/>
          </w:rPr>
          <w:t xml:space="preserve"> the voltage drop above the shunt resistor can’t get higher </w:t>
        </w:r>
      </w:ins>
      <w:ins w:id="1774" w:author="Krajinovic Ivan (krajiiva)" w:date="2019-11-12T18:57:00Z">
        <w:r w:rsidR="00B11BEC" w:rsidRPr="00704674">
          <w:rPr>
            <w:bCs/>
            <w:sz w:val="24"/>
          </w:rPr>
          <w:t>than the breakdown voltage of the diode</w:t>
        </w:r>
      </w:ins>
      <w:ins w:id="1775" w:author="Krajinovic Ivan (krajiiva)" w:date="2019-11-12T18:54:00Z">
        <w:r w:rsidR="00966F93" w:rsidRPr="00704674">
          <w:rPr>
            <w:bCs/>
            <w:sz w:val="24"/>
          </w:rPr>
          <w:t>.</w:t>
        </w:r>
      </w:ins>
      <w:ins w:id="1776" w:author="Krajinovic Ivan (krajiiva)" w:date="2019-11-12T18:57:00Z">
        <w:r w:rsidR="00B11BEC" w:rsidRPr="00704674">
          <w:rPr>
            <w:bCs/>
            <w:sz w:val="24"/>
          </w:rPr>
          <w:t xml:space="preserve"> This lead</w:t>
        </w:r>
      </w:ins>
      <w:ins w:id="1777" w:author="Krajinovic Ivan (krajiiva)" w:date="2019-11-12T19:10:00Z">
        <w:r w:rsidR="00832FCE" w:rsidRPr="00704674">
          <w:rPr>
            <w:bCs/>
            <w:sz w:val="24"/>
          </w:rPr>
          <w:t>s</w:t>
        </w:r>
      </w:ins>
      <w:ins w:id="1778" w:author="Krajinovic Ivan (krajiiva)" w:date="2019-11-12T18:57:00Z">
        <w:r w:rsidR="00B11BEC" w:rsidRPr="00704674">
          <w:rPr>
            <w:bCs/>
            <w:sz w:val="24"/>
          </w:rPr>
          <w:t xml:space="preserve"> to </w:t>
        </w:r>
      </w:ins>
      <w:ins w:id="1779" w:author="Krajinovic Ivan (krajiiva)" w:date="2019-11-12T19:10:00Z">
        <w:r w:rsidR="006F3E44" w:rsidRPr="00704674">
          <w:rPr>
            <w:bCs/>
            <w:sz w:val="24"/>
          </w:rPr>
          <w:t>a</w:t>
        </w:r>
      </w:ins>
      <w:ins w:id="1780" w:author="Krajinovic Ivan (krajiiva)" w:date="2019-11-12T18:57:00Z">
        <w:r w:rsidR="00B11BEC" w:rsidRPr="00704674">
          <w:rPr>
            <w:bCs/>
            <w:sz w:val="24"/>
          </w:rPr>
          <w:t xml:space="preserve"> </w:t>
        </w:r>
      </w:ins>
      <w:ins w:id="1781" w:author="Krajinovic Ivan (krajiiva)" w:date="2019-11-12T19:10:00Z">
        <w:r w:rsidR="006F3E44" w:rsidRPr="00704674">
          <w:rPr>
            <w:bCs/>
            <w:sz w:val="24"/>
          </w:rPr>
          <w:t xml:space="preserve">limited ADC </w:t>
        </w:r>
      </w:ins>
      <w:ins w:id="1782" w:author="Krajinovic Ivan (krajiiva)" w:date="2019-11-12T18:57:00Z">
        <w:r w:rsidR="00B11BEC" w:rsidRPr="00704674">
          <w:rPr>
            <w:bCs/>
            <w:sz w:val="24"/>
          </w:rPr>
          <w:t>voltage</w:t>
        </w:r>
      </w:ins>
      <w:ins w:id="1783" w:author="Krajinovic Ivan (krajiiva)" w:date="2019-11-12T18:58:00Z">
        <w:r w:rsidR="00B11BEC" w:rsidRPr="00704674">
          <w:rPr>
            <w:bCs/>
            <w:sz w:val="24"/>
          </w:rPr>
          <w:t>.</w:t>
        </w:r>
      </w:ins>
    </w:p>
    <w:p w14:paraId="3938527D" w14:textId="1B724F65" w:rsidR="001E251B" w:rsidRPr="00704674" w:rsidRDefault="001E251B">
      <w:pPr>
        <w:jc w:val="both"/>
        <w:rPr>
          <w:ins w:id="1784" w:author="Krajinovic Ivan (krajiiva)" w:date="2019-11-12T19:17:00Z"/>
          <w:bCs/>
          <w:sz w:val="24"/>
        </w:rPr>
        <w:pPrChange w:id="1785" w:author="Lars Müggler" w:date="2019-11-13T18:08:00Z">
          <w:pPr/>
        </w:pPrChange>
      </w:pPr>
      <w:ins w:id="1786" w:author="Krajinovic Ivan (krajiiva)" w:date="2019-11-12T18:58:00Z">
        <w:r w:rsidRPr="00704674">
          <w:rPr>
            <w:bCs/>
            <w:sz w:val="24"/>
          </w:rPr>
          <w:t xml:space="preserve">An unsolved issue is </w:t>
        </w:r>
      </w:ins>
      <w:ins w:id="1787" w:author="Krajinovic Ivan (krajiiva)" w:date="2019-11-12T18:59:00Z">
        <w:r w:rsidRPr="00704674">
          <w:rPr>
            <w:bCs/>
            <w:sz w:val="24"/>
          </w:rPr>
          <w:t xml:space="preserve">the waveform of the output current of the solution 2. We noticed that the </w:t>
        </w:r>
      </w:ins>
      <w:ins w:id="1788" w:author="Krajinovic Ivan (krajiiva)" w:date="2019-11-12T19:00:00Z">
        <w:r w:rsidRPr="00704674">
          <w:rPr>
            <w:bCs/>
            <w:sz w:val="24"/>
          </w:rPr>
          <w:t>waveform of the current doesn’t match with our expectations</w:t>
        </w:r>
      </w:ins>
      <w:ins w:id="1789" w:author="Krajinovic Ivan (krajiiva)" w:date="2019-11-12T19:01:00Z">
        <w:r w:rsidRPr="00704674">
          <w:rPr>
            <w:bCs/>
            <w:sz w:val="24"/>
          </w:rPr>
          <w:t xml:space="preserve">. </w:t>
        </w:r>
      </w:ins>
      <w:ins w:id="1790" w:author="Krajinovic Ivan (krajiiva)" w:date="2019-11-12T19:03:00Z">
        <w:r w:rsidRPr="00704674">
          <w:rPr>
            <w:bCs/>
            <w:sz w:val="24"/>
          </w:rPr>
          <w:t xml:space="preserve">At a PWM-frequency </w:t>
        </w:r>
      </w:ins>
      <w:ins w:id="1791" w:author="Krajinovic Ivan (krajiiva)" w:date="2019-11-12T19:04:00Z">
        <w:r w:rsidRPr="00704674">
          <w:rPr>
            <w:bCs/>
            <w:sz w:val="24"/>
          </w:rPr>
          <w:t>of 100</w:t>
        </w:r>
      </w:ins>
      <w:ins w:id="1792" w:author="Lars Müggler" w:date="2019-11-13T07:18:00Z">
        <w:r w:rsidR="00E0491E" w:rsidRPr="00704674">
          <w:rPr>
            <w:bCs/>
            <w:sz w:val="24"/>
          </w:rPr>
          <w:t xml:space="preserve"> </w:t>
        </w:r>
      </w:ins>
      <w:ins w:id="1793" w:author="Krajinovic Ivan (krajiiva)" w:date="2019-11-12T19:04:00Z">
        <w:r w:rsidRPr="00704674">
          <w:rPr>
            <w:bCs/>
            <w:sz w:val="24"/>
          </w:rPr>
          <w:t>kHz</w:t>
        </w:r>
      </w:ins>
      <w:ins w:id="1794" w:author="Krajinovic Ivan (krajiiva)" w:date="2019-11-12T19:11:00Z">
        <w:r w:rsidR="00C25636" w:rsidRPr="00704674">
          <w:rPr>
            <w:bCs/>
            <w:sz w:val="24"/>
          </w:rPr>
          <w:t>,</w:t>
        </w:r>
      </w:ins>
      <w:ins w:id="1795" w:author="Krajinovic Ivan (krajiiva)" w:date="2019-11-12T19:04:00Z">
        <w:r w:rsidRPr="00704674">
          <w:rPr>
            <w:bCs/>
            <w:sz w:val="24"/>
          </w:rPr>
          <w:t xml:space="preserve"> we indicate a</w:t>
        </w:r>
      </w:ins>
      <w:ins w:id="1796" w:author="Krajinovic Ivan (krajiiva)" w:date="2019-11-12T19:05:00Z">
        <w:r w:rsidRPr="00704674">
          <w:rPr>
            <w:bCs/>
            <w:sz w:val="24"/>
          </w:rPr>
          <w:t xml:space="preserve"> ripple in the waveform</w:t>
        </w:r>
      </w:ins>
      <w:ins w:id="1797" w:author="Krajinovic Ivan (krajiiva)" w:date="2019-11-12T19:11:00Z">
        <w:r w:rsidR="00C25636" w:rsidRPr="00704674">
          <w:rPr>
            <w:bCs/>
            <w:sz w:val="24"/>
          </w:rPr>
          <w:t>,</w:t>
        </w:r>
      </w:ins>
      <w:ins w:id="1798" w:author="Krajinovic Ivan (krajiiva)" w:date="2019-11-12T19:05:00Z">
        <w:r w:rsidRPr="00704674">
          <w:rPr>
            <w:bCs/>
            <w:sz w:val="24"/>
          </w:rPr>
          <w:t xml:space="preserve"> which</w:t>
        </w:r>
      </w:ins>
      <w:ins w:id="1799" w:author="Krajinovic Ivan (krajiiva)" w:date="2019-11-12T19:06:00Z">
        <w:r w:rsidR="004A030A" w:rsidRPr="00704674">
          <w:rPr>
            <w:bCs/>
            <w:sz w:val="24"/>
          </w:rPr>
          <w:t xml:space="preserve"> interferes the ADC voltage. To </w:t>
        </w:r>
      </w:ins>
      <w:ins w:id="1800" w:author="Krajinovic Ivan (krajiiva)" w:date="2019-11-12T19:07:00Z">
        <w:r w:rsidR="004A030A" w:rsidRPr="00704674">
          <w:rPr>
            <w:bCs/>
            <w:sz w:val="24"/>
          </w:rPr>
          <w:t>minimize th</w:t>
        </w:r>
      </w:ins>
      <w:ins w:id="1801" w:author="Krajinovic Ivan (krajiiva)" w:date="2019-11-12T19:11:00Z">
        <w:r w:rsidR="0014040A" w:rsidRPr="00704674">
          <w:rPr>
            <w:bCs/>
            <w:sz w:val="24"/>
          </w:rPr>
          <w:t>is</w:t>
        </w:r>
      </w:ins>
      <w:ins w:id="1802" w:author="Krajinovic Ivan (krajiiva)" w:date="2019-11-12T19:07:00Z">
        <w:r w:rsidR="004A030A" w:rsidRPr="00704674">
          <w:rPr>
            <w:bCs/>
            <w:sz w:val="24"/>
          </w:rPr>
          <w:t xml:space="preserve"> interference</w:t>
        </w:r>
      </w:ins>
      <w:ins w:id="1803" w:author="Krajinovic Ivan (krajiiva)" w:date="2019-11-12T19:11:00Z">
        <w:r w:rsidR="000A1B1F" w:rsidRPr="00704674">
          <w:rPr>
            <w:bCs/>
            <w:sz w:val="24"/>
          </w:rPr>
          <w:t>,</w:t>
        </w:r>
      </w:ins>
      <w:ins w:id="1804" w:author="Krajinovic Ivan (krajiiva)" w:date="2019-11-12T19:07:00Z">
        <w:r w:rsidR="004A030A" w:rsidRPr="00704674">
          <w:rPr>
            <w:bCs/>
            <w:sz w:val="24"/>
          </w:rPr>
          <w:t xml:space="preserve"> we reduced the PWM-frequency to 25</w:t>
        </w:r>
      </w:ins>
      <w:ins w:id="1805" w:author="Lars Müggler" w:date="2019-11-13T07:18:00Z">
        <w:r w:rsidR="00E0491E" w:rsidRPr="00704674">
          <w:rPr>
            <w:bCs/>
            <w:sz w:val="24"/>
          </w:rPr>
          <w:t xml:space="preserve"> </w:t>
        </w:r>
      </w:ins>
      <w:ins w:id="1806" w:author="Krajinovic Ivan (krajiiva)" w:date="2019-11-12T19:07:00Z">
        <w:r w:rsidR="004A030A" w:rsidRPr="00704674">
          <w:rPr>
            <w:bCs/>
            <w:sz w:val="24"/>
          </w:rPr>
          <w:t>kHz.</w:t>
        </w:r>
      </w:ins>
      <w:ins w:id="1807" w:author="Krajinovic Ivan (krajiiva)" w:date="2019-11-12T19:05:00Z">
        <w:r w:rsidRPr="00704674">
          <w:rPr>
            <w:bCs/>
            <w:sz w:val="24"/>
          </w:rPr>
          <w:t xml:space="preserve"> </w:t>
        </w:r>
      </w:ins>
    </w:p>
    <w:p w14:paraId="36563C0D" w14:textId="427EA87C" w:rsidR="004E3382" w:rsidRPr="00704674" w:rsidRDefault="00964017">
      <w:pPr>
        <w:jc w:val="both"/>
        <w:rPr>
          <w:ins w:id="1808" w:author="Krajinovic Ivan (krajiiva)" w:date="2019-11-12T22:24:00Z"/>
          <w:bCs/>
          <w:sz w:val="24"/>
        </w:rPr>
        <w:pPrChange w:id="1809" w:author="Lars Müggler" w:date="2019-11-13T18:08:00Z">
          <w:pPr/>
        </w:pPrChange>
      </w:pPr>
      <w:ins w:id="1810" w:author="Krajinovic Ivan (krajiiva)" w:date="2019-11-12T19:19:00Z">
        <w:r w:rsidRPr="00704674">
          <w:rPr>
            <w:bCs/>
            <w:sz w:val="24"/>
          </w:rPr>
          <w:t xml:space="preserve">Another little issue is the voltage divider </w:t>
        </w:r>
      </w:ins>
      <w:ins w:id="1811" w:author="Krajinovic Ivan (krajiiva)" w:date="2019-11-12T19:20:00Z">
        <w:r w:rsidRPr="00704674">
          <w:rPr>
            <w:bCs/>
            <w:sz w:val="24"/>
          </w:rPr>
          <w:t>on the ADJ input at solution</w:t>
        </w:r>
        <w:r w:rsidR="00093575" w:rsidRPr="00704674">
          <w:rPr>
            <w:bCs/>
            <w:sz w:val="24"/>
          </w:rPr>
          <w:t xml:space="preserve"> 0.</w:t>
        </w:r>
        <w:r w:rsidR="0092519C" w:rsidRPr="00704674">
          <w:rPr>
            <w:bCs/>
            <w:sz w:val="24"/>
          </w:rPr>
          <w:t xml:space="preserve"> In low frequency mode a</w:t>
        </w:r>
      </w:ins>
      <w:ins w:id="1812" w:author="Krajinovic Ivan (krajiiva)" w:date="2019-11-12T19:21:00Z">
        <w:r w:rsidR="0092519C" w:rsidRPr="00704674">
          <w:rPr>
            <w:bCs/>
            <w:sz w:val="24"/>
          </w:rPr>
          <w:t xml:space="preserve"> voltage of 1.25</w:t>
        </w:r>
      </w:ins>
      <w:ins w:id="1813" w:author="Lars Müggler" w:date="2019-11-13T07:18:00Z">
        <w:r w:rsidR="00E0491E" w:rsidRPr="00704674">
          <w:rPr>
            <w:bCs/>
            <w:sz w:val="24"/>
          </w:rPr>
          <w:t xml:space="preserve"> </w:t>
        </w:r>
      </w:ins>
      <w:ins w:id="1814" w:author="Krajinovic Ivan (krajiiva)" w:date="2019-11-12T19:21:00Z">
        <w:r w:rsidR="0092519C" w:rsidRPr="00704674">
          <w:rPr>
            <w:bCs/>
            <w:sz w:val="24"/>
          </w:rPr>
          <w:t xml:space="preserve">V is required on this input to guarantee the proper functionality. </w:t>
        </w:r>
        <w:r w:rsidR="0092519C" w:rsidRPr="00704674">
          <w:rPr>
            <w:bCs/>
            <w:sz w:val="24"/>
          </w:rPr>
          <w:lastRenderedPageBreak/>
          <w:t>Th</w:t>
        </w:r>
      </w:ins>
      <w:ins w:id="1815" w:author="Krajinovic Ivan (krajiiva)" w:date="2019-11-12T19:22:00Z">
        <w:r w:rsidR="0092519C" w:rsidRPr="00704674">
          <w:rPr>
            <w:bCs/>
            <w:sz w:val="24"/>
          </w:rPr>
          <w:t>e maximum output level of the microcontroller is 2.5</w:t>
        </w:r>
      </w:ins>
      <w:ins w:id="1816" w:author="Lars Müggler" w:date="2019-11-13T07:18:00Z">
        <w:r w:rsidR="00E0491E" w:rsidRPr="00704674">
          <w:rPr>
            <w:bCs/>
            <w:sz w:val="24"/>
          </w:rPr>
          <w:t xml:space="preserve"> </w:t>
        </w:r>
      </w:ins>
      <w:ins w:id="1817" w:author="Krajinovic Ivan (krajiiva)" w:date="2019-11-12T19:22:00Z">
        <w:r w:rsidR="0092519C" w:rsidRPr="00704674">
          <w:rPr>
            <w:bCs/>
            <w:sz w:val="24"/>
          </w:rPr>
          <w:t>V. There</w:t>
        </w:r>
      </w:ins>
      <w:ins w:id="1818" w:author="Krajinovic Ivan (krajiiva)" w:date="2019-11-12T19:23:00Z">
        <w:r w:rsidR="0092519C" w:rsidRPr="00704674">
          <w:rPr>
            <w:bCs/>
            <w:sz w:val="24"/>
          </w:rPr>
          <w:t>fore</w:t>
        </w:r>
      </w:ins>
      <w:ins w:id="1819" w:author="Krajinovic Ivan (krajiiva)" w:date="2019-11-12T19:28:00Z">
        <w:r w:rsidR="007A74AF" w:rsidRPr="00704674">
          <w:rPr>
            <w:bCs/>
            <w:sz w:val="24"/>
          </w:rPr>
          <w:t>,</w:t>
        </w:r>
      </w:ins>
      <w:ins w:id="1820" w:author="Krajinovic Ivan (krajiiva)" w:date="2019-11-12T19:23:00Z">
        <w:r w:rsidR="0092519C" w:rsidRPr="00704674">
          <w:rPr>
            <w:bCs/>
            <w:sz w:val="24"/>
          </w:rPr>
          <w:t xml:space="preserve"> we can’t get the required 1.2</w:t>
        </w:r>
      </w:ins>
      <w:ins w:id="1821" w:author="Krajinovic Ivan (krajiiva)" w:date="2019-11-12T19:24:00Z">
        <w:r w:rsidR="0092519C" w:rsidRPr="00704674">
          <w:rPr>
            <w:bCs/>
            <w:sz w:val="24"/>
          </w:rPr>
          <w:t>5</w:t>
        </w:r>
      </w:ins>
      <w:ins w:id="1822" w:author="Lars Müggler" w:date="2019-11-13T07:18:00Z">
        <w:r w:rsidR="00E0491E" w:rsidRPr="00704674">
          <w:rPr>
            <w:bCs/>
            <w:sz w:val="24"/>
          </w:rPr>
          <w:t xml:space="preserve"> </w:t>
        </w:r>
      </w:ins>
      <w:ins w:id="1823" w:author="Krajinovic Ivan (krajiiva)" w:date="2019-11-12T19:24:00Z">
        <w:r w:rsidR="0092519C" w:rsidRPr="00704674">
          <w:rPr>
            <w:bCs/>
            <w:sz w:val="24"/>
          </w:rPr>
          <w:t xml:space="preserve">V on the ADJ input with the current </w:t>
        </w:r>
        <w:commentRangeStart w:id="1824"/>
        <w:r w:rsidR="0092519C" w:rsidRPr="00704674">
          <w:rPr>
            <w:bCs/>
            <w:sz w:val="24"/>
          </w:rPr>
          <w:t>resistor</w:t>
        </w:r>
      </w:ins>
      <w:commentRangeEnd w:id="1824"/>
      <w:r w:rsidR="00306A87" w:rsidRPr="00704674">
        <w:rPr>
          <w:rStyle w:val="Kommentarzeichen"/>
        </w:rPr>
        <w:commentReference w:id="1824"/>
      </w:r>
      <w:ins w:id="1825" w:author="Krajinovic Ivan (krajiiva)" w:date="2019-11-12T19:24:00Z">
        <w:r w:rsidR="0092519C" w:rsidRPr="00704674">
          <w:rPr>
            <w:bCs/>
            <w:sz w:val="24"/>
          </w:rPr>
          <w:t xml:space="preserve"> values. A possibility is to change the resistor values</w:t>
        </w:r>
      </w:ins>
      <w:ins w:id="1826" w:author="Krajinovic Ivan (krajiiva)" w:date="2019-11-12T19:25:00Z">
        <w:r w:rsidR="004E3382" w:rsidRPr="00704674">
          <w:rPr>
            <w:bCs/>
            <w:sz w:val="24"/>
          </w:rPr>
          <w:t xml:space="preserve"> so</w:t>
        </w:r>
      </w:ins>
      <w:ins w:id="1827" w:author="Krajinovic Ivan (krajiiva)" w:date="2019-11-12T19:24:00Z">
        <w:r w:rsidR="0092519C" w:rsidRPr="00704674">
          <w:rPr>
            <w:bCs/>
            <w:sz w:val="24"/>
          </w:rPr>
          <w:t xml:space="preserve"> </w:t>
        </w:r>
      </w:ins>
      <w:ins w:id="1828" w:author="Krajinovic Ivan (krajiiva)" w:date="2019-11-12T19:25:00Z">
        <w:r w:rsidR="0092519C" w:rsidRPr="00704674">
          <w:rPr>
            <w:bCs/>
            <w:sz w:val="24"/>
          </w:rPr>
          <w:t xml:space="preserve">that we get the half voltage of the microcontroller or </w:t>
        </w:r>
      </w:ins>
      <w:ins w:id="1829" w:author="Krajinovic Ivan (krajiiva)" w:date="2019-11-12T19:26:00Z">
        <w:r w:rsidR="004E3382" w:rsidRPr="00704674">
          <w:rPr>
            <w:bCs/>
            <w:sz w:val="24"/>
          </w:rPr>
          <w:t xml:space="preserve">omit the voltage divider completely and </w:t>
        </w:r>
      </w:ins>
      <w:ins w:id="1830" w:author="Krajinovic Ivan (krajiiva)" w:date="2019-11-12T19:27:00Z">
        <w:r w:rsidR="004E3382" w:rsidRPr="00704674">
          <w:rPr>
            <w:bCs/>
            <w:sz w:val="24"/>
          </w:rPr>
          <w:t>adjust the output voltage of the controller.</w:t>
        </w:r>
      </w:ins>
    </w:p>
    <w:p w14:paraId="60BD4E4B" w14:textId="59718E47" w:rsidR="00394FE8" w:rsidRPr="00704674" w:rsidRDefault="00394FE8">
      <w:pPr>
        <w:jc w:val="both"/>
        <w:rPr>
          <w:ins w:id="1831" w:author="Krajinovic Ivan (krajiiva)" w:date="2019-11-12T22:24:00Z"/>
          <w:bCs/>
          <w:sz w:val="24"/>
        </w:rPr>
        <w:pPrChange w:id="1832" w:author="Lars Müggler" w:date="2019-11-13T18:08:00Z">
          <w:pPr/>
        </w:pPrChange>
      </w:pPr>
    </w:p>
    <w:p w14:paraId="746C1D5F" w14:textId="34F7BC60" w:rsidR="00394FE8" w:rsidRPr="00704674" w:rsidRDefault="00394FE8">
      <w:pPr>
        <w:jc w:val="both"/>
        <w:rPr>
          <w:bCs/>
          <w:sz w:val="24"/>
          <w:rPrChange w:id="1833" w:author="Lars Müggler" w:date="2019-11-13T18:06:00Z">
            <w:rPr>
              <w:b/>
              <w:sz w:val="24"/>
            </w:rPr>
          </w:rPrChange>
        </w:rPr>
        <w:pPrChange w:id="1834" w:author="Lars Müggler" w:date="2019-11-13T18:08:00Z">
          <w:pPr/>
        </w:pPrChange>
      </w:pPr>
      <w:ins w:id="1835" w:author="Krajinovic Ivan (krajiiva)" w:date="2019-11-12T22:24:00Z">
        <w:r w:rsidRPr="00704674">
          <w:rPr>
            <w:noProof/>
            <w:rPrChange w:id="1836" w:author="Lars Müggler" w:date="2019-11-13T18:06:00Z">
              <w:rPr>
                <w:noProof/>
              </w:rPr>
            </w:rPrChange>
          </w:rPr>
          <w:drawing>
            <wp:inline distT="0" distB="0" distL="0" distR="0" wp14:anchorId="050322B9" wp14:editId="2BFED034">
              <wp:extent cx="2508324" cy="1885950"/>
              <wp:effectExtent l="0" t="0" r="635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24037" cy="1897765"/>
                      </a:xfrm>
                      <a:prstGeom prst="rect">
                        <a:avLst/>
                      </a:prstGeom>
                      <a:noFill/>
                      <a:ln>
                        <a:noFill/>
                      </a:ln>
                    </pic:spPr>
                  </pic:pic>
                </a:graphicData>
              </a:graphic>
            </wp:inline>
          </w:drawing>
        </w:r>
      </w:ins>
      <w:ins w:id="1837" w:author="Krajinovic Ivan (krajiiva)" w:date="2019-11-13T19:56:00Z">
        <w:r w:rsidR="00FB6E2E" w:rsidRPr="00FB6E2E">
          <w:t xml:space="preserve"> </w:t>
        </w:r>
        <w:r w:rsidR="00FB6E2E">
          <w:rPr>
            <w:noProof/>
          </w:rPr>
          <w:t xml:space="preserve"> </w:t>
        </w:r>
        <w:r w:rsidR="00FB6E2E">
          <w:rPr>
            <w:noProof/>
          </w:rPr>
          <w:drawing>
            <wp:inline distT="0" distB="0" distL="0" distR="0" wp14:anchorId="73635B8C" wp14:editId="34F84EE7">
              <wp:extent cx="2549512" cy="1914525"/>
              <wp:effectExtent l="0" t="0" r="381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56641" cy="1919878"/>
                      </a:xfrm>
                      <a:prstGeom prst="rect">
                        <a:avLst/>
                      </a:prstGeom>
                      <a:noFill/>
                      <a:ln>
                        <a:noFill/>
                      </a:ln>
                    </pic:spPr>
                  </pic:pic>
                </a:graphicData>
              </a:graphic>
            </wp:inline>
          </w:drawing>
        </w:r>
      </w:ins>
    </w:p>
    <w:p w14:paraId="09BC4B32" w14:textId="77777777" w:rsidR="006F24C0" w:rsidRPr="00704674" w:rsidRDefault="006F24C0">
      <w:pPr>
        <w:pStyle w:val="berschrift1"/>
        <w:numPr>
          <w:ilvl w:val="0"/>
          <w:numId w:val="13"/>
        </w:numPr>
        <w:jc w:val="both"/>
        <w:pPrChange w:id="1838" w:author="Lars Müggler" w:date="2019-11-13T18:08:00Z">
          <w:pPr>
            <w:pStyle w:val="berschrift1"/>
            <w:numPr>
              <w:numId w:val="13"/>
            </w:numPr>
            <w:ind w:left="360" w:hanging="360"/>
          </w:pPr>
        </w:pPrChange>
      </w:pPr>
      <w:bookmarkStart w:id="1839" w:name="_Toc24573940"/>
      <w:r w:rsidRPr="00704674">
        <w:t>Project management</w:t>
      </w:r>
      <w:bookmarkEnd w:id="1839"/>
    </w:p>
    <w:p w14:paraId="179D6627" w14:textId="77777777" w:rsidR="006F24C0" w:rsidRPr="00704674" w:rsidRDefault="006F24C0">
      <w:pPr>
        <w:jc w:val="both"/>
        <w:rPr>
          <w:color w:val="FF0000"/>
          <w:sz w:val="20"/>
        </w:rPr>
        <w:pPrChange w:id="1840" w:author="Lars Müggler" w:date="2019-11-13T18:08:00Z">
          <w:pPr/>
        </w:pPrChange>
      </w:pPr>
      <w:r w:rsidRPr="00704674">
        <w:rPr>
          <w:color w:val="FF0000"/>
          <w:sz w:val="20"/>
        </w:rPr>
        <w:t>Timeline (Gantt)</w:t>
      </w:r>
    </w:p>
    <w:p w14:paraId="0C64A75C" w14:textId="3B6C956C" w:rsidR="006F24C0" w:rsidRPr="00704674" w:rsidRDefault="006F24C0">
      <w:pPr>
        <w:pStyle w:val="berschrift1"/>
        <w:numPr>
          <w:ilvl w:val="0"/>
          <w:numId w:val="13"/>
        </w:numPr>
        <w:jc w:val="both"/>
        <w:pPrChange w:id="1841" w:author="Lars Müggler" w:date="2019-11-13T18:08:00Z">
          <w:pPr>
            <w:pStyle w:val="berschrift1"/>
            <w:numPr>
              <w:numId w:val="13"/>
            </w:numPr>
            <w:ind w:left="360" w:hanging="360"/>
          </w:pPr>
        </w:pPrChange>
      </w:pPr>
      <w:bookmarkStart w:id="1842" w:name="_Toc24573941"/>
      <w:r w:rsidRPr="00704674">
        <w:t>Conclusion</w:t>
      </w:r>
      <w:bookmarkEnd w:id="1842"/>
    </w:p>
    <w:p w14:paraId="747E1E20" w14:textId="48993AEC" w:rsidR="00421A00" w:rsidRPr="00704674" w:rsidRDefault="006E4A9B">
      <w:pPr>
        <w:jc w:val="both"/>
        <w:rPr>
          <w:ins w:id="1843" w:author="Krajinovic Ivan (krajiiva)" w:date="2019-11-12T20:29:00Z"/>
          <w:bCs/>
          <w:sz w:val="24"/>
        </w:rPr>
        <w:pPrChange w:id="1844" w:author="Lars Müggler" w:date="2019-11-13T18:08:00Z">
          <w:pPr/>
        </w:pPrChange>
      </w:pPr>
      <w:ins w:id="1845" w:author="Krajinovic Ivan (krajiiva)" w:date="2019-11-12T19:38:00Z">
        <w:r w:rsidRPr="00704674">
          <w:rPr>
            <w:bCs/>
            <w:sz w:val="24"/>
          </w:rPr>
          <w:t>All in all</w:t>
        </w:r>
      </w:ins>
      <w:ins w:id="1846" w:author="Krajinovic Ivan (krajiiva)" w:date="2019-11-12T19:37:00Z">
        <w:r w:rsidR="00E7605B" w:rsidRPr="00704674">
          <w:rPr>
            <w:bCs/>
            <w:sz w:val="24"/>
          </w:rPr>
          <w:t xml:space="preserve"> the main functions worked from the beginning. </w:t>
        </w:r>
      </w:ins>
      <w:ins w:id="1847" w:author="Krajinovic Ivan (krajiiva)" w:date="2019-11-12T19:39:00Z">
        <w:r w:rsidRPr="00704674">
          <w:rPr>
            <w:bCs/>
            <w:sz w:val="24"/>
          </w:rPr>
          <w:t>After proceeding</w:t>
        </w:r>
      </w:ins>
      <w:ins w:id="1848" w:author="Krajinovic Ivan (krajiiva)" w:date="2019-11-12T19:38:00Z">
        <w:r w:rsidRPr="00704674">
          <w:rPr>
            <w:bCs/>
            <w:sz w:val="24"/>
          </w:rPr>
          <w:t xml:space="preserve"> the test</w:t>
        </w:r>
      </w:ins>
      <w:ins w:id="1849" w:author="Krajinovic Ivan (krajiiva)" w:date="2019-11-12T19:39:00Z">
        <w:r w:rsidRPr="00704674">
          <w:rPr>
            <w:bCs/>
            <w:sz w:val="24"/>
          </w:rPr>
          <w:t xml:space="preserve"> procedure</w:t>
        </w:r>
      </w:ins>
      <w:ins w:id="1850" w:author="Krajinovic Ivan (krajiiva)" w:date="2019-11-12T19:38:00Z">
        <w:r w:rsidRPr="00704674">
          <w:rPr>
            <w:bCs/>
            <w:sz w:val="24"/>
          </w:rPr>
          <w:t xml:space="preserve"> we could </w:t>
        </w:r>
        <w:del w:id="1851" w:author="Lars Müggler" w:date="2019-11-13T07:15:00Z">
          <w:r w:rsidRPr="00704674" w:rsidDel="005830C4">
            <w:rPr>
              <w:bCs/>
              <w:sz w:val="24"/>
            </w:rPr>
            <w:delText xml:space="preserve"> </w:delText>
          </w:r>
        </w:del>
      </w:ins>
      <w:ins w:id="1852" w:author="Krajinovic Ivan (krajiiva)" w:date="2019-11-12T19:39:00Z">
        <w:r w:rsidRPr="00704674">
          <w:rPr>
            <w:bCs/>
            <w:sz w:val="24"/>
          </w:rPr>
          <w:t xml:space="preserve">detect some smaller issues. </w:t>
        </w:r>
      </w:ins>
      <w:ins w:id="1853" w:author="Krajinovic Ivan (krajiiva)" w:date="2019-11-12T19:40:00Z">
        <w:r w:rsidR="004C4AAF" w:rsidRPr="00704674">
          <w:rPr>
            <w:bCs/>
            <w:sz w:val="24"/>
          </w:rPr>
          <w:t>Many of these issues could be solved easily by ada</w:t>
        </w:r>
      </w:ins>
      <w:ins w:id="1854" w:author="Krajinovic Ivan (krajiiva)" w:date="2019-11-12T19:41:00Z">
        <w:r w:rsidR="004C4AAF" w:rsidRPr="00704674">
          <w:rPr>
            <w:bCs/>
            <w:sz w:val="24"/>
          </w:rPr>
          <w:t xml:space="preserve">pting components values </w:t>
        </w:r>
      </w:ins>
      <w:ins w:id="1855" w:author="Krajinovic Ivan (krajiiva)" w:date="2019-11-12T19:42:00Z">
        <w:r w:rsidR="004C4AAF" w:rsidRPr="00704674">
          <w:rPr>
            <w:bCs/>
            <w:sz w:val="24"/>
          </w:rPr>
          <w:t xml:space="preserve">or removing components. </w:t>
        </w:r>
      </w:ins>
      <w:ins w:id="1856" w:author="Krajinovic Ivan (krajiiva)" w:date="2019-11-12T19:43:00Z">
        <w:r w:rsidR="004C4AAF" w:rsidRPr="00704674">
          <w:rPr>
            <w:bCs/>
            <w:sz w:val="24"/>
          </w:rPr>
          <w:t>But there is also one issue we couldn’t solve completely. We reduce the effect of this problem to a minimum.</w:t>
        </w:r>
      </w:ins>
      <w:ins w:id="1857" w:author="Krajinovic Ivan (krajiiva)" w:date="2019-11-12T20:29:00Z">
        <w:r w:rsidR="00421A00" w:rsidRPr="00704674">
          <w:rPr>
            <w:bCs/>
            <w:sz w:val="24"/>
          </w:rPr>
          <w:t xml:space="preserve"> Normally the source of the error would be investigated and tried to fix it.</w:t>
        </w:r>
      </w:ins>
      <w:ins w:id="1858" w:author="Krajinovic Ivan (krajiiva)" w:date="2019-11-12T20:30:00Z">
        <w:r w:rsidR="00421A00" w:rsidRPr="00704674">
          <w:rPr>
            <w:bCs/>
            <w:sz w:val="24"/>
          </w:rPr>
          <w:br/>
        </w:r>
      </w:ins>
      <w:ins w:id="1859" w:author="Krajinovic Ivan (krajiiva)" w:date="2019-11-12T20:31:00Z">
        <w:r w:rsidR="00421A00" w:rsidRPr="00704674">
          <w:rPr>
            <w:bCs/>
            <w:sz w:val="24"/>
          </w:rPr>
          <w:t xml:space="preserve">due to lack of time, this problem could not be investigated any further. </w:t>
        </w:r>
      </w:ins>
    </w:p>
    <w:p w14:paraId="0C7528F3" w14:textId="7359BD29" w:rsidR="006F24C0" w:rsidRPr="00704674" w:rsidDel="000E6B5D" w:rsidRDefault="006F24C0">
      <w:pPr>
        <w:jc w:val="both"/>
        <w:rPr>
          <w:del w:id="1860" w:author="Krajinovic Ivan (krajiiva)" w:date="2019-11-12T20:33:00Z"/>
          <w:bCs/>
          <w:sz w:val="24"/>
          <w:rPrChange w:id="1861" w:author="Lars Müggler" w:date="2019-11-13T18:06:00Z">
            <w:rPr>
              <w:del w:id="1862" w:author="Krajinovic Ivan (krajiiva)" w:date="2019-11-12T20:33:00Z"/>
              <w:b/>
              <w:sz w:val="24"/>
            </w:rPr>
          </w:rPrChange>
        </w:rPr>
        <w:pPrChange w:id="1863" w:author="Lars Müggler" w:date="2019-11-13T18:08:00Z">
          <w:pPr/>
        </w:pPrChange>
      </w:pPr>
      <w:bookmarkStart w:id="1864" w:name="_Toc24560865"/>
      <w:bookmarkStart w:id="1865" w:name="_Toc24571726"/>
      <w:bookmarkStart w:id="1866" w:name="_Toc24573892"/>
      <w:bookmarkStart w:id="1867" w:name="_Toc24573942"/>
      <w:bookmarkEnd w:id="1864"/>
      <w:bookmarkEnd w:id="1865"/>
      <w:bookmarkEnd w:id="1866"/>
      <w:bookmarkEnd w:id="1867"/>
    </w:p>
    <w:p w14:paraId="26CF2E12" w14:textId="4FB77DA6" w:rsidR="00FD0507" w:rsidRPr="00704674" w:rsidRDefault="006F24C0">
      <w:pPr>
        <w:pStyle w:val="berschrift1"/>
        <w:numPr>
          <w:ilvl w:val="0"/>
          <w:numId w:val="13"/>
        </w:numPr>
        <w:jc w:val="both"/>
        <w:pPrChange w:id="1868" w:author="Lars Müggler" w:date="2019-11-13T18:08:00Z">
          <w:pPr>
            <w:pStyle w:val="berschrift1"/>
            <w:numPr>
              <w:numId w:val="13"/>
            </w:numPr>
            <w:ind w:left="360" w:hanging="360"/>
          </w:pPr>
        </w:pPrChange>
      </w:pPr>
      <w:bookmarkStart w:id="1869" w:name="_Toc24573943"/>
      <w:r w:rsidRPr="00704674">
        <w:t>App</w:t>
      </w:r>
      <w:r w:rsidR="00FD0507" w:rsidRPr="00704674">
        <w:t>endix</w:t>
      </w:r>
      <w:bookmarkEnd w:id="1869"/>
    </w:p>
    <w:p w14:paraId="20A0CF05" w14:textId="115AAF8A" w:rsidR="000E6B5D" w:rsidRPr="00704674" w:rsidRDefault="00FD0507">
      <w:pPr>
        <w:pStyle w:val="berschrift2"/>
        <w:numPr>
          <w:ilvl w:val="1"/>
          <w:numId w:val="13"/>
        </w:numPr>
        <w:jc w:val="both"/>
        <w:rPr>
          <w:ins w:id="1870" w:author="Krajinovic Ivan (krajiiva)" w:date="2019-11-12T20:34:00Z"/>
          <w:rPrChange w:id="1871" w:author="Lars Müggler" w:date="2019-11-13T18:06:00Z">
            <w:rPr>
              <w:ins w:id="1872" w:author="Krajinovic Ivan (krajiiva)" w:date="2019-11-12T20:34:00Z"/>
            </w:rPr>
          </w:rPrChange>
        </w:rPr>
        <w:pPrChange w:id="1873" w:author="Lars Müggler" w:date="2019-11-13T18:08:00Z">
          <w:pPr/>
        </w:pPrChange>
      </w:pPr>
      <w:bookmarkStart w:id="1874" w:name="_Toc24573944"/>
      <w:r w:rsidRPr="00704674">
        <w:rPr>
          <w:rPrChange w:id="1875" w:author="Lars Müggler" w:date="2019-11-13T18:06:00Z">
            <w:rPr>
              <w:b/>
              <w:bCs/>
            </w:rPr>
          </w:rPrChange>
        </w:rPr>
        <w:t>Improvements</w:t>
      </w:r>
      <w:bookmarkEnd w:id="1874"/>
    </w:p>
    <w:p w14:paraId="7EA1F340" w14:textId="5F964A00" w:rsidR="000E6B5D" w:rsidRPr="00704674" w:rsidRDefault="000E6B5D">
      <w:pPr>
        <w:pStyle w:val="Listenabsatz"/>
        <w:numPr>
          <w:ilvl w:val="0"/>
          <w:numId w:val="30"/>
        </w:numPr>
        <w:jc w:val="both"/>
        <w:rPr>
          <w:ins w:id="1876" w:author="Krajinovic Ivan (krajiiva)" w:date="2019-11-12T20:35:00Z"/>
        </w:rPr>
        <w:pPrChange w:id="1877" w:author="Lars Müggler" w:date="2019-11-13T18:08:00Z">
          <w:pPr>
            <w:pStyle w:val="Listenabsatz"/>
            <w:numPr>
              <w:numId w:val="30"/>
            </w:numPr>
            <w:ind w:hanging="360"/>
          </w:pPr>
        </w:pPrChange>
      </w:pPr>
      <w:ins w:id="1878" w:author="Krajinovic Ivan (krajiiva)" w:date="2019-11-12T20:35:00Z">
        <w:r w:rsidRPr="00704674">
          <w:t>Elimination of D2</w:t>
        </w:r>
      </w:ins>
    </w:p>
    <w:p w14:paraId="23A1D47E" w14:textId="5195F337" w:rsidR="000E6B5D" w:rsidRPr="00704674" w:rsidRDefault="000E6B5D">
      <w:pPr>
        <w:pStyle w:val="Listenabsatz"/>
        <w:numPr>
          <w:ilvl w:val="0"/>
          <w:numId w:val="30"/>
        </w:numPr>
        <w:jc w:val="both"/>
        <w:rPr>
          <w:ins w:id="1879" w:author="Krajinovic Ivan (krajiiva)" w:date="2019-11-12T20:35:00Z"/>
        </w:rPr>
        <w:pPrChange w:id="1880" w:author="Lars Müggler" w:date="2019-11-13T18:08:00Z">
          <w:pPr>
            <w:pStyle w:val="Listenabsatz"/>
            <w:numPr>
              <w:numId w:val="30"/>
            </w:numPr>
            <w:ind w:hanging="360"/>
          </w:pPr>
        </w:pPrChange>
      </w:pPr>
      <w:ins w:id="1881" w:author="Krajinovic Ivan (krajiiva)" w:date="2019-11-12T20:35:00Z">
        <w:r w:rsidRPr="00704674">
          <w:t>Changing PWM-frequency of 100</w:t>
        </w:r>
      </w:ins>
      <w:ins w:id="1882" w:author="Lars Müggler" w:date="2019-11-13T07:18:00Z">
        <w:r w:rsidR="00075C5D" w:rsidRPr="00704674">
          <w:t xml:space="preserve"> </w:t>
        </w:r>
      </w:ins>
      <w:ins w:id="1883" w:author="Krajinovic Ivan (krajiiva)" w:date="2019-11-12T20:35:00Z">
        <w:r w:rsidRPr="00704674">
          <w:t>kHz to 25</w:t>
        </w:r>
      </w:ins>
      <w:ins w:id="1884" w:author="Lars Müggler" w:date="2019-11-13T07:18:00Z">
        <w:r w:rsidR="00075C5D" w:rsidRPr="00704674">
          <w:t xml:space="preserve"> </w:t>
        </w:r>
      </w:ins>
      <w:ins w:id="1885" w:author="Krajinovic Ivan (krajiiva)" w:date="2019-11-12T20:35:00Z">
        <w:r w:rsidRPr="00704674">
          <w:t>kHz (Solution2)</w:t>
        </w:r>
      </w:ins>
    </w:p>
    <w:p w14:paraId="42D2549C" w14:textId="4C639ACC" w:rsidR="000E6B5D" w:rsidRPr="00704674" w:rsidRDefault="000E6B5D">
      <w:pPr>
        <w:pStyle w:val="Listenabsatz"/>
        <w:numPr>
          <w:ilvl w:val="0"/>
          <w:numId w:val="30"/>
        </w:numPr>
        <w:jc w:val="both"/>
        <w:rPr>
          <w:rPrChange w:id="1886" w:author="Lars Müggler" w:date="2019-11-13T18:06:00Z">
            <w:rPr/>
          </w:rPrChange>
        </w:rPr>
        <w:pPrChange w:id="1887" w:author="Lars Müggler" w:date="2019-11-13T18:08:00Z">
          <w:pPr>
            <w:pStyle w:val="berschrift2"/>
            <w:numPr>
              <w:ilvl w:val="1"/>
              <w:numId w:val="13"/>
            </w:numPr>
            <w:ind w:left="792" w:hanging="432"/>
          </w:pPr>
        </w:pPrChange>
      </w:pPr>
      <w:ins w:id="1888" w:author="Krajinovic Ivan (krajiiva)" w:date="2019-11-12T20:35:00Z">
        <w:r w:rsidRPr="00704674">
          <w:rPr>
            <w:rPrChange w:id="1889" w:author="Lars Müggler" w:date="2019-11-13T18:06:00Z">
              <w:rPr>
                <w:b w:val="0"/>
                <w:bCs w:val="0"/>
              </w:rPr>
            </w:rPrChange>
          </w:rPr>
          <w:t xml:space="preserve">Elimination of </w:t>
        </w:r>
      </w:ins>
      <w:ins w:id="1890" w:author="Krajinovic Ivan (krajiiva)" w:date="2019-11-12T20:36:00Z">
        <w:r w:rsidRPr="00704674">
          <w:rPr>
            <w:rPrChange w:id="1891" w:author="Lars Müggler" w:date="2019-11-13T18:06:00Z">
              <w:rPr>
                <w:b w:val="0"/>
                <w:bCs w:val="0"/>
              </w:rPr>
            </w:rPrChange>
          </w:rPr>
          <w:t>voltage divider / R12</w:t>
        </w:r>
      </w:ins>
    </w:p>
    <w:p w14:paraId="3E934AD6" w14:textId="77777777" w:rsidR="00A05491" w:rsidRPr="00704674" w:rsidRDefault="00A05491">
      <w:pPr>
        <w:jc w:val="both"/>
        <w:pPrChange w:id="1892" w:author="Lars Müggler" w:date="2019-11-13T18:08:00Z">
          <w:pPr/>
        </w:pPrChange>
      </w:pPr>
    </w:p>
    <w:p w14:paraId="2B7B35C7" w14:textId="151CB34B" w:rsidR="00FD0507" w:rsidRPr="00704674" w:rsidRDefault="00FD0507">
      <w:pPr>
        <w:pStyle w:val="berschrift2"/>
        <w:numPr>
          <w:ilvl w:val="1"/>
          <w:numId w:val="13"/>
        </w:numPr>
        <w:jc w:val="both"/>
        <w:pPrChange w:id="1893" w:author="Lars Müggler" w:date="2019-11-13T18:08:00Z">
          <w:pPr>
            <w:pStyle w:val="berschrift2"/>
            <w:numPr>
              <w:ilvl w:val="1"/>
              <w:numId w:val="13"/>
            </w:numPr>
            <w:ind w:left="792" w:hanging="432"/>
          </w:pPr>
        </w:pPrChange>
      </w:pPr>
      <w:bookmarkStart w:id="1894" w:name="_Toc24573945"/>
      <w:r w:rsidRPr="00704674">
        <w:t>Tools</w:t>
      </w:r>
      <w:bookmarkEnd w:id="1894"/>
    </w:p>
    <w:tbl>
      <w:tblPr>
        <w:tblStyle w:val="Tabellenraster"/>
        <w:tblW w:w="0" w:type="auto"/>
        <w:tblLook w:val="04A0" w:firstRow="1" w:lastRow="0" w:firstColumn="1" w:lastColumn="0" w:noHBand="0" w:noVBand="1"/>
      </w:tblPr>
      <w:tblGrid>
        <w:gridCol w:w="4261"/>
        <w:gridCol w:w="4233"/>
      </w:tblGrid>
      <w:tr w:rsidR="00FD0507" w:rsidRPr="00704674" w14:paraId="51A27578" w14:textId="77777777" w:rsidTr="002E07D6">
        <w:tc>
          <w:tcPr>
            <w:tcW w:w="4531" w:type="dxa"/>
          </w:tcPr>
          <w:p w14:paraId="7C04BF1A" w14:textId="77777777" w:rsidR="00FD0507" w:rsidRPr="00704674" w:rsidRDefault="00FD0507">
            <w:pPr>
              <w:jc w:val="both"/>
              <w:rPr>
                <w:b/>
              </w:rPr>
              <w:pPrChange w:id="1895" w:author="Lars Müggler" w:date="2019-11-13T18:08:00Z">
                <w:pPr/>
              </w:pPrChange>
            </w:pPr>
            <w:r w:rsidRPr="00704674">
              <w:rPr>
                <w:b/>
              </w:rPr>
              <w:t>Description</w:t>
            </w:r>
          </w:p>
        </w:tc>
        <w:tc>
          <w:tcPr>
            <w:tcW w:w="4531" w:type="dxa"/>
          </w:tcPr>
          <w:p w14:paraId="5D2438C3" w14:textId="77777777" w:rsidR="00FD0507" w:rsidRPr="00704674" w:rsidRDefault="00FD0507">
            <w:pPr>
              <w:jc w:val="both"/>
              <w:rPr>
                <w:b/>
              </w:rPr>
              <w:pPrChange w:id="1896" w:author="Lars Müggler" w:date="2019-11-13T18:08:00Z">
                <w:pPr/>
              </w:pPrChange>
            </w:pPr>
            <w:r w:rsidRPr="00704674">
              <w:rPr>
                <w:b/>
              </w:rPr>
              <w:t>Version</w:t>
            </w:r>
          </w:p>
        </w:tc>
      </w:tr>
      <w:tr w:rsidR="00FD0507" w:rsidRPr="00704674" w14:paraId="42085E32" w14:textId="77777777" w:rsidTr="002E07D6">
        <w:tc>
          <w:tcPr>
            <w:tcW w:w="4531" w:type="dxa"/>
          </w:tcPr>
          <w:p w14:paraId="60815442" w14:textId="77777777" w:rsidR="00FD0507" w:rsidRPr="00704674" w:rsidRDefault="00FD0507">
            <w:pPr>
              <w:jc w:val="both"/>
              <w:pPrChange w:id="1897" w:author="Lars Müggler" w:date="2019-11-13T18:08:00Z">
                <w:pPr/>
              </w:pPrChange>
            </w:pPr>
            <w:r w:rsidRPr="00704674">
              <w:t>Autodesk Eagle</w:t>
            </w:r>
          </w:p>
        </w:tc>
        <w:tc>
          <w:tcPr>
            <w:tcW w:w="4531" w:type="dxa"/>
          </w:tcPr>
          <w:p w14:paraId="5C8A55BF" w14:textId="393DF1C1" w:rsidR="00FD0507" w:rsidRPr="00704674" w:rsidRDefault="00FD0507">
            <w:pPr>
              <w:jc w:val="both"/>
              <w:rPr>
                <w:color w:val="FF0000"/>
              </w:rPr>
              <w:pPrChange w:id="1898" w:author="Lars Müggler" w:date="2019-11-13T18:08:00Z">
                <w:pPr/>
              </w:pPrChange>
            </w:pPr>
            <w:r w:rsidRPr="00704674">
              <w:rPr>
                <w:color w:val="FF0000"/>
              </w:rPr>
              <w:t>9.3.0</w:t>
            </w:r>
          </w:p>
        </w:tc>
      </w:tr>
      <w:tr w:rsidR="00FD0507" w:rsidRPr="00704674" w14:paraId="6B6EE97A" w14:textId="77777777" w:rsidTr="002E07D6">
        <w:tc>
          <w:tcPr>
            <w:tcW w:w="4531" w:type="dxa"/>
          </w:tcPr>
          <w:p w14:paraId="56128DE3" w14:textId="77777777" w:rsidR="00FD0507" w:rsidRPr="00704674" w:rsidRDefault="00FD0507">
            <w:pPr>
              <w:jc w:val="both"/>
              <w:pPrChange w:id="1899" w:author="Lars Müggler" w:date="2019-11-13T18:08:00Z">
                <w:pPr/>
              </w:pPrChange>
            </w:pPr>
            <w:r w:rsidRPr="00704674">
              <w:t>LT Spice</w:t>
            </w:r>
          </w:p>
        </w:tc>
        <w:tc>
          <w:tcPr>
            <w:tcW w:w="4531" w:type="dxa"/>
          </w:tcPr>
          <w:p w14:paraId="20DA229F" w14:textId="77777777" w:rsidR="00FD0507" w:rsidRPr="00704674" w:rsidRDefault="00FD0507">
            <w:pPr>
              <w:jc w:val="both"/>
              <w:rPr>
                <w:color w:val="FF0000"/>
              </w:rPr>
              <w:pPrChange w:id="1900" w:author="Lars Müggler" w:date="2019-11-13T18:08:00Z">
                <w:pPr/>
              </w:pPrChange>
            </w:pPr>
            <w:r w:rsidRPr="00704674">
              <w:rPr>
                <w:color w:val="FF0000"/>
              </w:rPr>
              <w:t>4.23l</w:t>
            </w:r>
          </w:p>
        </w:tc>
      </w:tr>
    </w:tbl>
    <w:p w14:paraId="0917115A" w14:textId="550159A6" w:rsidR="00FD0507" w:rsidRPr="00704674" w:rsidRDefault="00FD0507">
      <w:pPr>
        <w:jc w:val="both"/>
        <w:pPrChange w:id="1901" w:author="Lars Müggler" w:date="2019-11-13T18:08:00Z">
          <w:pPr/>
        </w:pPrChange>
      </w:pPr>
    </w:p>
    <w:p w14:paraId="3696BF8F" w14:textId="074670AE" w:rsidR="00FD0507" w:rsidRPr="00704674" w:rsidRDefault="00FD0507">
      <w:pPr>
        <w:pStyle w:val="berschrift2"/>
        <w:numPr>
          <w:ilvl w:val="1"/>
          <w:numId w:val="13"/>
        </w:numPr>
        <w:jc w:val="both"/>
        <w:pPrChange w:id="1902" w:author="Lars Müggler" w:date="2019-11-13T18:08:00Z">
          <w:pPr>
            <w:pStyle w:val="berschrift2"/>
            <w:numPr>
              <w:ilvl w:val="1"/>
              <w:numId w:val="13"/>
            </w:numPr>
            <w:ind w:left="792" w:hanging="432"/>
          </w:pPr>
        </w:pPrChange>
      </w:pPr>
      <w:bookmarkStart w:id="1903" w:name="_Toc24573946"/>
      <w:r w:rsidRPr="00704674">
        <w:lastRenderedPageBreak/>
        <w:t>Abbreviations</w:t>
      </w:r>
      <w:bookmarkEnd w:id="1903"/>
    </w:p>
    <w:p w14:paraId="3D2B2795" w14:textId="41DBACC7" w:rsidR="00F94DEF" w:rsidRPr="00704674" w:rsidRDefault="00F94DEF">
      <w:pPr>
        <w:pStyle w:val="Listenabsatz"/>
        <w:numPr>
          <w:ilvl w:val="0"/>
          <w:numId w:val="25"/>
        </w:numPr>
        <w:jc w:val="both"/>
        <w:pPrChange w:id="1904" w:author="Lars Müggler" w:date="2019-11-13T18:08:00Z">
          <w:pPr>
            <w:pStyle w:val="Listenabsatz"/>
            <w:numPr>
              <w:numId w:val="25"/>
            </w:numPr>
            <w:ind w:hanging="360"/>
          </w:pPr>
        </w:pPrChange>
      </w:pPr>
      <w:r w:rsidRPr="00704674">
        <w:t xml:space="preserve">PWM = </w:t>
      </w:r>
      <w:r w:rsidRPr="00704674">
        <w:rPr>
          <w:b/>
        </w:rPr>
        <w:t>P</w:t>
      </w:r>
      <w:r w:rsidRPr="00704674">
        <w:t xml:space="preserve">ulse </w:t>
      </w:r>
      <w:r w:rsidRPr="00704674">
        <w:rPr>
          <w:b/>
        </w:rPr>
        <w:t>W</w:t>
      </w:r>
      <w:r w:rsidRPr="00704674">
        <w:t xml:space="preserve">idth </w:t>
      </w:r>
      <w:r w:rsidRPr="00704674">
        <w:rPr>
          <w:b/>
        </w:rPr>
        <w:t>M</w:t>
      </w:r>
      <w:r w:rsidRPr="00704674">
        <w:t>odulation</w:t>
      </w:r>
    </w:p>
    <w:p w14:paraId="23802C54" w14:textId="1634E7D8" w:rsidR="00F94DEF" w:rsidRPr="00704674" w:rsidRDefault="00F94DEF">
      <w:pPr>
        <w:pStyle w:val="Listenabsatz"/>
        <w:numPr>
          <w:ilvl w:val="0"/>
          <w:numId w:val="25"/>
        </w:numPr>
        <w:jc w:val="both"/>
        <w:pPrChange w:id="1905" w:author="Lars Müggler" w:date="2019-11-13T18:08:00Z">
          <w:pPr>
            <w:pStyle w:val="Listenabsatz"/>
            <w:numPr>
              <w:numId w:val="25"/>
            </w:numPr>
            <w:ind w:hanging="360"/>
          </w:pPr>
        </w:pPrChange>
      </w:pPr>
      <w:r w:rsidRPr="00704674">
        <w:t xml:space="preserve">ADC = </w:t>
      </w:r>
      <w:r w:rsidRPr="00704674">
        <w:rPr>
          <w:b/>
        </w:rPr>
        <w:t>A</w:t>
      </w:r>
      <w:r w:rsidRPr="00704674">
        <w:t xml:space="preserve">nalog </w:t>
      </w:r>
      <w:r w:rsidRPr="00704674">
        <w:rPr>
          <w:b/>
        </w:rPr>
        <w:t>D</w:t>
      </w:r>
      <w:r w:rsidRPr="00704674">
        <w:t xml:space="preserve">igital </w:t>
      </w:r>
      <w:r w:rsidRPr="00704674">
        <w:rPr>
          <w:b/>
        </w:rPr>
        <w:t>C</w:t>
      </w:r>
      <w:r w:rsidRPr="00704674">
        <w:t>onverter</w:t>
      </w:r>
    </w:p>
    <w:p w14:paraId="06AF1154" w14:textId="6231E19A" w:rsidR="00F94DEF" w:rsidRPr="00704674" w:rsidRDefault="00F94DEF">
      <w:pPr>
        <w:pStyle w:val="Listenabsatz"/>
        <w:numPr>
          <w:ilvl w:val="0"/>
          <w:numId w:val="25"/>
        </w:numPr>
        <w:jc w:val="both"/>
        <w:pPrChange w:id="1906" w:author="Lars Müggler" w:date="2019-11-13T18:08:00Z">
          <w:pPr>
            <w:pStyle w:val="Listenabsatz"/>
            <w:numPr>
              <w:numId w:val="25"/>
            </w:numPr>
            <w:ind w:hanging="360"/>
          </w:pPr>
        </w:pPrChange>
      </w:pPr>
      <w:r w:rsidRPr="00704674">
        <w:t xml:space="preserve">IC = </w:t>
      </w:r>
      <w:r w:rsidRPr="00704674">
        <w:rPr>
          <w:b/>
        </w:rPr>
        <w:t>I</w:t>
      </w:r>
      <w:r w:rsidRPr="00704674">
        <w:t xml:space="preserve">ntegrated </w:t>
      </w:r>
      <w:r w:rsidRPr="00704674">
        <w:rPr>
          <w:b/>
        </w:rPr>
        <w:t>C</w:t>
      </w:r>
      <w:r w:rsidRPr="00704674">
        <w:t>ircuit</w:t>
      </w:r>
    </w:p>
    <w:p w14:paraId="27A0D018" w14:textId="16E07D14" w:rsidR="00670BD5" w:rsidRPr="00704674" w:rsidRDefault="00670BD5">
      <w:pPr>
        <w:pStyle w:val="Listenabsatz"/>
        <w:numPr>
          <w:ilvl w:val="0"/>
          <w:numId w:val="25"/>
        </w:numPr>
        <w:jc w:val="both"/>
        <w:pPrChange w:id="1907" w:author="Lars Müggler" w:date="2019-11-13T18:08:00Z">
          <w:pPr>
            <w:pStyle w:val="Listenabsatz"/>
            <w:numPr>
              <w:numId w:val="25"/>
            </w:numPr>
            <w:ind w:hanging="360"/>
          </w:pPr>
        </w:pPrChange>
      </w:pPr>
      <w:r w:rsidRPr="00704674">
        <w:t xml:space="preserve">PCB = </w:t>
      </w:r>
      <w:r w:rsidRPr="00704674">
        <w:rPr>
          <w:b/>
          <w:bCs/>
        </w:rPr>
        <w:t>P</w:t>
      </w:r>
      <w:r w:rsidRPr="00704674">
        <w:t xml:space="preserve">rinted </w:t>
      </w:r>
      <w:r w:rsidRPr="00704674">
        <w:rPr>
          <w:b/>
          <w:bCs/>
        </w:rPr>
        <w:t>C</w:t>
      </w:r>
      <w:r w:rsidRPr="00704674">
        <w:t xml:space="preserve">ircuit </w:t>
      </w:r>
      <w:r w:rsidRPr="00704674">
        <w:rPr>
          <w:b/>
          <w:bCs/>
        </w:rPr>
        <w:t>B</w:t>
      </w:r>
      <w:r w:rsidRPr="00704674">
        <w:t>oard</w:t>
      </w:r>
    </w:p>
    <w:p w14:paraId="249ED52E" w14:textId="562BD098" w:rsidR="00FD0507" w:rsidRPr="00704674" w:rsidRDefault="00FD0507">
      <w:pPr>
        <w:pStyle w:val="Listenabsatz"/>
        <w:numPr>
          <w:ilvl w:val="0"/>
          <w:numId w:val="25"/>
        </w:numPr>
        <w:jc w:val="both"/>
      </w:pPr>
      <w:r w:rsidRPr="00704674">
        <w:t xml:space="preserve">LED = </w:t>
      </w:r>
      <w:r w:rsidRPr="00704674">
        <w:rPr>
          <w:b/>
        </w:rPr>
        <w:t>L</w:t>
      </w:r>
      <w:r w:rsidRPr="00704674">
        <w:t xml:space="preserve">ight </w:t>
      </w:r>
      <w:r w:rsidRPr="00704674">
        <w:rPr>
          <w:b/>
        </w:rPr>
        <w:t>E</w:t>
      </w:r>
      <w:r w:rsidRPr="00704674">
        <w:t xml:space="preserve">mitting </w:t>
      </w:r>
      <w:r w:rsidRPr="00704674">
        <w:rPr>
          <w:b/>
        </w:rPr>
        <w:t>D</w:t>
      </w:r>
      <w:r w:rsidRPr="00704674">
        <w:t>iode</w:t>
      </w:r>
    </w:p>
    <w:p w14:paraId="66B978ED" w14:textId="0B32F7FB" w:rsidR="006F24C0" w:rsidRPr="00704674" w:rsidRDefault="006F24C0">
      <w:pPr>
        <w:jc w:val="both"/>
        <w:rPr>
          <w:b/>
          <w:sz w:val="24"/>
        </w:rPr>
        <w:pPrChange w:id="1908" w:author="Lars Müggler" w:date="2019-11-13T18:08:00Z">
          <w:pPr/>
        </w:pPrChange>
      </w:pPr>
    </w:p>
    <w:p w14:paraId="746115EE" w14:textId="77777777" w:rsidR="006F24C0" w:rsidRPr="00704674" w:rsidRDefault="006F24C0">
      <w:pPr>
        <w:jc w:val="both"/>
        <w:pPrChange w:id="1909" w:author="Lars Müggler" w:date="2019-11-13T18:08:00Z">
          <w:pPr/>
        </w:pPrChange>
      </w:pPr>
    </w:p>
    <w:sectPr w:rsidR="006F24C0" w:rsidRPr="00704674" w:rsidSect="00CE3231">
      <w:footerReference w:type="default" r:id="rId24"/>
      <w:pgSz w:w="11906" w:h="16838"/>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16" w:author="Krajinovic Ivan (krajiiva)" w:date="2019-11-11T19:22:00Z" w:initials="KI(">
    <w:p w14:paraId="003D74A2" w14:textId="55F506E5" w:rsidR="005A15A0" w:rsidRDefault="005A15A0">
      <w:pPr>
        <w:pStyle w:val="Kommentartext"/>
      </w:pPr>
      <w:r>
        <w:rPr>
          <w:rStyle w:val="Kommentarzeichen"/>
        </w:rPr>
        <w:annotationRef/>
      </w:r>
      <w:r>
        <w:t xml:space="preserve">I would delete this subtitle. I don’t think its </w:t>
      </w:r>
      <w:proofErr w:type="spellStart"/>
      <w:r>
        <w:t>neccessary</w:t>
      </w:r>
      <w:proofErr w:type="spellEnd"/>
    </w:p>
  </w:comment>
  <w:comment w:id="459" w:author="Krajinovic Ivan (krajiiva)" w:date="2019-11-11T19:30:00Z" w:initials="KI(">
    <w:p w14:paraId="17D150C9" w14:textId="5234E27C" w:rsidR="005A15A0" w:rsidRDefault="005A15A0">
      <w:pPr>
        <w:pStyle w:val="Kommentartext"/>
      </w:pPr>
      <w:r>
        <w:rPr>
          <w:rStyle w:val="Kommentarzeichen"/>
        </w:rPr>
        <w:annotationRef/>
      </w:r>
      <w:r>
        <w:t xml:space="preserve">Would delete this </w:t>
      </w:r>
      <w:proofErr w:type="spellStart"/>
      <w:r>
        <w:t>setence</w:t>
      </w:r>
      <w:proofErr w:type="spellEnd"/>
    </w:p>
  </w:comment>
  <w:comment w:id="471" w:author="Lars Müggler" w:date="2019-11-13T18:07:00Z" w:initials="LM">
    <w:p w14:paraId="5D89FC22" w14:textId="56F7B5D3" w:rsidR="005A15A0" w:rsidRDefault="005A15A0">
      <w:pPr>
        <w:pStyle w:val="Kommentartext"/>
      </w:pPr>
      <w:r>
        <w:rPr>
          <w:rStyle w:val="Kommentarzeichen"/>
        </w:rPr>
        <w:annotationRef/>
      </w:r>
      <w:r>
        <w:t>Is this necessary?</w:t>
      </w:r>
    </w:p>
  </w:comment>
  <w:comment w:id="612" w:author="Krajinovic Ivan (krajiiva)" w:date="2019-11-11T19:37:00Z" w:initials="KI(">
    <w:p w14:paraId="0DA02505" w14:textId="33DA731C" w:rsidR="005A15A0" w:rsidRDefault="005A15A0">
      <w:pPr>
        <w:pStyle w:val="Kommentartext"/>
      </w:pPr>
      <w:r>
        <w:rPr>
          <w:rStyle w:val="Kommentarzeichen"/>
        </w:rPr>
        <w:annotationRef/>
      </w:r>
      <w:r>
        <w:t>I’m not sure if this is true. If not 100% sure that this is correct, then I would delete it</w:t>
      </w:r>
    </w:p>
  </w:comment>
  <w:comment w:id="825" w:author="Lars Müggler" w:date="2019-11-10T12:56:00Z" w:initials="LM">
    <w:p w14:paraId="2DE3B705" w14:textId="4492F0BD" w:rsidR="005A15A0" w:rsidRDefault="005A15A0">
      <w:pPr>
        <w:pStyle w:val="Kommentartext"/>
      </w:pPr>
      <w:r>
        <w:rPr>
          <w:rStyle w:val="Kommentarzeichen"/>
        </w:rPr>
        <w:annotationRef/>
      </w:r>
      <w:r>
        <w:t xml:space="preserve">The </w:t>
      </w:r>
      <w:proofErr w:type="spellStart"/>
      <w:r>
        <w:t>ic</w:t>
      </w:r>
      <w:proofErr w:type="spellEnd"/>
      <w:r>
        <w:t xml:space="preserve"> makes his own </w:t>
      </w:r>
      <w:proofErr w:type="spellStart"/>
      <w:r>
        <w:t>pwm</w:t>
      </w:r>
      <w:proofErr w:type="spellEnd"/>
      <w:r>
        <w:t xml:space="preserve"> at the output, regardless of the input, so I would delete this</w:t>
      </w:r>
    </w:p>
  </w:comment>
  <w:comment w:id="828" w:author="Lars Müggler" w:date="2019-11-10T12:57:00Z" w:initials="LM">
    <w:p w14:paraId="542A6B7C" w14:textId="092F9A04" w:rsidR="005A15A0" w:rsidRDefault="005A15A0">
      <w:pPr>
        <w:pStyle w:val="Kommentartext"/>
      </w:pPr>
      <w:r>
        <w:rPr>
          <w:rStyle w:val="Kommentarzeichen"/>
        </w:rPr>
        <w:annotationRef/>
      </w:r>
      <w:r>
        <w:t>Is this needed in the evaluation?</w:t>
      </w:r>
    </w:p>
  </w:comment>
  <w:comment w:id="873" w:author="Lars Müggler" w:date="2019-11-13T07:04:00Z" w:initials="LM">
    <w:p w14:paraId="5E2A0FDC" w14:textId="5461C282" w:rsidR="005A15A0" w:rsidRDefault="005A15A0">
      <w:pPr>
        <w:pStyle w:val="Kommentartext"/>
      </w:pPr>
      <w:r>
        <w:rPr>
          <w:rStyle w:val="Kommentarzeichen"/>
        </w:rPr>
        <w:annotationRef/>
      </w:r>
      <w:r>
        <w:rPr>
          <w:color w:val="505050"/>
          <w:lang w:val="es-ES"/>
        </w:rPr>
        <w:t>doesnt make sense?</w:t>
      </w:r>
    </w:p>
  </w:comment>
  <w:comment w:id="885" w:author="Lars Müggler" w:date="2019-11-13T07:05:00Z" w:initials="LM">
    <w:p w14:paraId="4A3694DA" w14:textId="1A52E56E" w:rsidR="005A15A0" w:rsidRDefault="005A15A0">
      <w:pPr>
        <w:pStyle w:val="Kommentartext"/>
      </w:pPr>
      <w:r>
        <w:rPr>
          <w:rStyle w:val="Kommentarzeichen"/>
        </w:rPr>
        <w:annotationRef/>
      </w:r>
      <w:r>
        <w:rPr>
          <w:color w:val="505050"/>
          <w:lang w:val="es-ES"/>
        </w:rPr>
        <w:t>rising?</w:t>
      </w:r>
    </w:p>
  </w:comment>
  <w:comment w:id="900" w:author="Lars Müggler" w:date="2019-11-13T07:07:00Z" w:initials="LM">
    <w:p w14:paraId="63A1F464" w14:textId="7A6C37E1" w:rsidR="005A15A0" w:rsidRDefault="005A15A0">
      <w:pPr>
        <w:pStyle w:val="Kommentartext"/>
      </w:pPr>
      <w:r>
        <w:rPr>
          <w:rStyle w:val="Kommentarzeichen"/>
        </w:rPr>
        <w:annotationRef/>
      </w:r>
      <w:r>
        <w:rPr>
          <w:color w:val="505050"/>
          <w:lang w:val="es-ES"/>
        </w:rPr>
        <w:t>word is written in the correct form?</w:t>
      </w:r>
    </w:p>
  </w:comment>
  <w:comment w:id="908" w:author="Lars Müggler" w:date="2019-11-10T13:15:00Z" w:initials="LM">
    <w:p w14:paraId="2E708A2D" w14:textId="5774697C" w:rsidR="005A15A0" w:rsidRDefault="005A15A0">
      <w:pPr>
        <w:pStyle w:val="Kommentartext"/>
      </w:pPr>
      <w:r>
        <w:rPr>
          <w:rStyle w:val="Kommentarzeichen"/>
        </w:rPr>
        <w:annotationRef/>
      </w:r>
      <w:r>
        <w:rPr>
          <w:lang w:val="en-US"/>
        </w:rPr>
        <w:t>(perhaps diagram?)</w:t>
      </w:r>
    </w:p>
  </w:comment>
  <w:comment w:id="1057" w:author="Lars Müggler" w:date="2019-11-13T07:10:00Z" w:initials="LM">
    <w:p w14:paraId="45DAF38E" w14:textId="7671CB3E" w:rsidR="005A15A0" w:rsidRDefault="005A15A0">
      <w:pPr>
        <w:pStyle w:val="Kommentartext"/>
      </w:pPr>
      <w:r>
        <w:rPr>
          <w:rStyle w:val="Kommentarzeichen"/>
        </w:rPr>
        <w:annotationRef/>
      </w:r>
      <w:r>
        <w:rPr>
          <w:color w:val="505050"/>
          <w:lang w:val="es-ES"/>
        </w:rPr>
        <w:t>unterdrücker leerschlag</w:t>
      </w:r>
    </w:p>
  </w:comment>
  <w:comment w:id="1336" w:author="Lars Müggler" w:date="2019-11-10T12:57:00Z" w:initials="LM">
    <w:p w14:paraId="38FDEB85" w14:textId="77777777" w:rsidR="00F5608C" w:rsidRDefault="00F5608C" w:rsidP="00F5608C">
      <w:pPr>
        <w:pStyle w:val="Kommentartext"/>
      </w:pPr>
      <w:r>
        <w:rPr>
          <w:rStyle w:val="Kommentarzeichen"/>
        </w:rPr>
        <w:annotationRef/>
      </w:r>
      <w:r>
        <w:t>Is this needed in the evaluation?</w:t>
      </w:r>
    </w:p>
  </w:comment>
  <w:comment w:id="1372" w:author="Lars Müggler" w:date="2019-11-10T12:57:00Z" w:initials="LM">
    <w:p w14:paraId="70921F77" w14:textId="77777777" w:rsidR="005A21E2" w:rsidRDefault="005A21E2" w:rsidP="005A21E2">
      <w:pPr>
        <w:pStyle w:val="Kommentartext"/>
      </w:pPr>
      <w:r>
        <w:rPr>
          <w:rStyle w:val="Kommentarzeichen"/>
        </w:rPr>
        <w:annotationRef/>
      </w:r>
      <w:r>
        <w:t>Is this needed in the evaluation?</w:t>
      </w:r>
    </w:p>
  </w:comment>
  <w:comment w:id="1417" w:author="Lars Müggler" w:date="2019-11-13T07:10:00Z" w:initials="LM">
    <w:p w14:paraId="3C8C147A" w14:textId="77777777" w:rsidR="00F5608C" w:rsidRDefault="00F5608C" w:rsidP="00F5608C">
      <w:pPr>
        <w:pStyle w:val="Kommentartext"/>
      </w:pPr>
      <w:r>
        <w:rPr>
          <w:rStyle w:val="Kommentarzeichen"/>
        </w:rPr>
        <w:annotationRef/>
      </w:r>
      <w:proofErr w:type="spellStart"/>
      <w:r>
        <w:rPr>
          <w:color w:val="505050"/>
          <w:lang w:val="es-ES"/>
        </w:rPr>
        <w:t>unterdrücker</w:t>
      </w:r>
      <w:proofErr w:type="spellEnd"/>
      <w:r>
        <w:rPr>
          <w:color w:val="505050"/>
          <w:lang w:val="es-ES"/>
        </w:rPr>
        <w:t xml:space="preserve"> </w:t>
      </w:r>
      <w:proofErr w:type="spellStart"/>
      <w:r>
        <w:rPr>
          <w:color w:val="505050"/>
          <w:lang w:val="es-ES"/>
        </w:rPr>
        <w:t>leerschlag</w:t>
      </w:r>
      <w:proofErr w:type="spellEnd"/>
    </w:p>
  </w:comment>
  <w:comment w:id="1824" w:author="Lars Müggler" w:date="2019-11-13T07:15:00Z" w:initials="LM">
    <w:p w14:paraId="192D6D0C" w14:textId="34B908BC" w:rsidR="005A15A0" w:rsidRDefault="005A15A0">
      <w:pPr>
        <w:pStyle w:val="Kommentartext"/>
      </w:pPr>
      <w:r>
        <w:rPr>
          <w:rStyle w:val="Kommentarzeichen"/>
        </w:rPr>
        <w:annotationRef/>
      </w:r>
      <w:r>
        <w:rPr>
          <w:color w:val="505050"/>
          <w:lang w:val="es-ES"/>
        </w:rPr>
        <w:t>i would talk about the voltagedivider sooner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3D74A2" w15:done="0"/>
  <w15:commentEx w15:paraId="17D150C9" w15:done="0"/>
  <w15:commentEx w15:paraId="5D89FC22" w15:done="0"/>
  <w15:commentEx w15:paraId="0DA02505" w15:done="0"/>
  <w15:commentEx w15:paraId="2DE3B705" w15:done="0"/>
  <w15:commentEx w15:paraId="542A6B7C" w15:done="0"/>
  <w15:commentEx w15:paraId="5E2A0FDC" w15:done="0"/>
  <w15:commentEx w15:paraId="4A3694DA" w15:done="0"/>
  <w15:commentEx w15:paraId="63A1F464" w15:done="0"/>
  <w15:commentEx w15:paraId="2E708A2D" w15:done="0"/>
  <w15:commentEx w15:paraId="45DAF38E" w15:done="0"/>
  <w15:commentEx w15:paraId="38FDEB85" w15:done="0"/>
  <w15:commentEx w15:paraId="70921F77" w15:done="0"/>
  <w15:commentEx w15:paraId="3C8C147A" w15:done="0"/>
  <w15:commentEx w15:paraId="192D6D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3D74A2" w16cid:durableId="21743393"/>
  <w16cid:commentId w16cid:paraId="17D150C9" w16cid:durableId="21743558"/>
  <w16cid:commentId w16cid:paraId="5D89FC22" w16cid:durableId="2176C4D5"/>
  <w16cid:commentId w16cid:paraId="0DA02505" w16cid:durableId="2174370F"/>
  <w16cid:commentId w16cid:paraId="2DE3B705" w16cid:durableId="2172877D"/>
  <w16cid:commentId w16cid:paraId="542A6B7C" w16cid:durableId="217287BA"/>
  <w16cid:commentId w16cid:paraId="5E2A0FDC" w16cid:durableId="21762990"/>
  <w16cid:commentId w16cid:paraId="4A3694DA" w16cid:durableId="217629D4"/>
  <w16cid:commentId w16cid:paraId="63A1F464" w16cid:durableId="21762A19"/>
  <w16cid:commentId w16cid:paraId="2E708A2D" w16cid:durableId="21728BDA"/>
  <w16cid:commentId w16cid:paraId="45DAF38E" w16cid:durableId="21762AE8"/>
  <w16cid:commentId w16cid:paraId="38FDEB85" w16cid:durableId="2176E3E5"/>
  <w16cid:commentId w16cid:paraId="70921F77" w16cid:durableId="21778D12"/>
  <w16cid:commentId w16cid:paraId="3C8C147A" w16cid:durableId="2176E417"/>
  <w16cid:commentId w16cid:paraId="192D6D0C" w16cid:durableId="21762C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5F36D2" w14:textId="77777777" w:rsidR="005517F0" w:rsidRDefault="005517F0" w:rsidP="00F442B3">
      <w:pPr>
        <w:spacing w:after="0" w:line="240" w:lineRule="auto"/>
      </w:pPr>
      <w:r>
        <w:separator/>
      </w:r>
    </w:p>
  </w:endnote>
  <w:endnote w:type="continuationSeparator" w:id="0">
    <w:p w14:paraId="425C3D2D" w14:textId="77777777" w:rsidR="005517F0" w:rsidRDefault="005517F0" w:rsidP="00F44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CD77D" w14:textId="7BED73F7" w:rsidR="005A15A0" w:rsidRDefault="005A15A0">
    <w:pPr>
      <w:pStyle w:val="Fuzeile"/>
    </w:pPr>
    <w:r>
      <w:fldChar w:fldCharType="begin"/>
    </w:r>
    <w:r>
      <w:rPr>
        <w:lang w:val="de-CH"/>
      </w:rPr>
      <w:instrText xml:space="preserve"> DATE  \@ "dd.MM.yyyy"  \* MERGEFORMAT </w:instrText>
    </w:r>
    <w:r>
      <w:fldChar w:fldCharType="separate"/>
    </w:r>
    <w:ins w:id="1910" w:author="Krajinovic Ivan (krajiiva)" w:date="2019-11-14T07:58:00Z">
      <w:r w:rsidR="009D41E2">
        <w:rPr>
          <w:noProof/>
          <w:lang w:val="de-CH"/>
        </w:rPr>
        <w:t>14.11.2019</w:t>
      </w:r>
    </w:ins>
    <w:ins w:id="1911" w:author="Lars Müggler" w:date="2019-11-13T21:43:00Z">
      <w:del w:id="1912" w:author="Krajinovic Ivan (krajiiva)" w:date="2019-11-14T07:57:00Z">
        <w:r w:rsidR="002109EA" w:rsidDel="009D41E2">
          <w:rPr>
            <w:noProof/>
            <w:lang w:val="de-CH"/>
          </w:rPr>
          <w:delText>13.11.2019</w:delText>
        </w:r>
      </w:del>
    </w:ins>
    <w:del w:id="1913" w:author="Krajinovic Ivan (krajiiva)" w:date="2019-11-14T07:57:00Z">
      <w:r w:rsidDel="009D41E2">
        <w:rPr>
          <w:noProof/>
          <w:lang w:val="de-CH"/>
        </w:rPr>
        <w:delText>11.11.2019</w:delText>
      </w:r>
    </w:del>
    <w:r>
      <w:fldChar w:fldCharType="end"/>
    </w:r>
    <w:r>
      <w:rPr>
        <w:lang w:val="de-CH"/>
      </w:rPr>
      <w:tab/>
      <w:t xml:space="preserve">krajiiva, muegglar, </w:t>
    </w:r>
    <w:proofErr w:type="spellStart"/>
    <w:r>
      <w:rPr>
        <w:lang w:val="de-CH"/>
      </w:rPr>
      <w:t>rovirpol</w:t>
    </w:r>
    <w:proofErr w:type="spellEnd"/>
    <w:r>
      <w:rPr>
        <w:lang w:val="de-CH"/>
      </w:rPr>
      <w:tab/>
      <w:t xml:space="preserve">Page </w:t>
    </w:r>
    <w:r>
      <w:rPr>
        <w:lang w:val="de-CH"/>
      </w:rPr>
      <w:fldChar w:fldCharType="begin"/>
    </w:r>
    <w:r>
      <w:rPr>
        <w:lang w:val="de-CH"/>
      </w:rPr>
      <w:instrText xml:space="preserve"> PAGE   \* MERGEFORMAT </w:instrText>
    </w:r>
    <w:r>
      <w:rPr>
        <w:lang w:val="de-CH"/>
      </w:rPr>
      <w:fldChar w:fldCharType="separate"/>
    </w:r>
    <w:r>
      <w:rPr>
        <w:noProof/>
        <w:lang w:val="de-CH"/>
      </w:rPr>
      <w:t>3</w:t>
    </w:r>
    <w:r>
      <w:rPr>
        <w:lang w:val="de-CH"/>
      </w:rPr>
      <w:fldChar w:fldCharType="end"/>
    </w:r>
    <w:r>
      <w:rPr>
        <w:lang w:val="de-CH"/>
      </w:rPr>
      <w:t xml:space="preserve"> of </w:t>
    </w:r>
    <w:r>
      <w:rPr>
        <w:lang w:val="de-CH"/>
      </w:rPr>
      <w:fldChar w:fldCharType="begin"/>
    </w:r>
    <w:r>
      <w:rPr>
        <w:lang w:val="de-CH"/>
      </w:rPr>
      <w:instrText xml:space="preserve"> NUMPAGES   \* MERGEFORMAT </w:instrText>
    </w:r>
    <w:r>
      <w:rPr>
        <w:lang w:val="de-CH"/>
      </w:rPr>
      <w:fldChar w:fldCharType="separate"/>
    </w:r>
    <w:r>
      <w:rPr>
        <w:noProof/>
        <w:lang w:val="de-CH"/>
      </w:rPr>
      <w:t>11</w:t>
    </w:r>
    <w:r>
      <w:rPr>
        <w:lang w:val="de-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66A6E" w14:textId="77777777" w:rsidR="005517F0" w:rsidRDefault="005517F0" w:rsidP="00F442B3">
      <w:pPr>
        <w:spacing w:after="0" w:line="240" w:lineRule="auto"/>
      </w:pPr>
      <w:r>
        <w:separator/>
      </w:r>
    </w:p>
  </w:footnote>
  <w:footnote w:type="continuationSeparator" w:id="0">
    <w:p w14:paraId="583BB0B6" w14:textId="77777777" w:rsidR="005517F0" w:rsidRDefault="005517F0" w:rsidP="00F44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02F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3125BA"/>
    <w:multiLevelType w:val="multilevel"/>
    <w:tmpl w:val="14BCF52C"/>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4C35E6A"/>
    <w:multiLevelType w:val="hybridMultilevel"/>
    <w:tmpl w:val="B7FE44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5676FC0"/>
    <w:multiLevelType w:val="multilevel"/>
    <w:tmpl w:val="26700BA4"/>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4" w15:restartNumberingAfterBreak="0">
    <w:nsid w:val="08903AF7"/>
    <w:multiLevelType w:val="hybridMultilevel"/>
    <w:tmpl w:val="86025C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9750F9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B446F04"/>
    <w:multiLevelType w:val="hybridMultilevel"/>
    <w:tmpl w:val="713ECF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33A5047"/>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48721CB"/>
    <w:multiLevelType w:val="multilevel"/>
    <w:tmpl w:val="81F4F956"/>
    <w:lvl w:ilvl="0">
      <w:start w:val="5"/>
      <w:numFmt w:val="decimal"/>
      <w:lvlText w:val="%1"/>
      <w:lvlJc w:val="left"/>
      <w:pPr>
        <w:ind w:left="1068" w:hanging="360"/>
      </w:pPr>
      <w:rPr>
        <w:rFonts w:hint="default"/>
      </w:rPr>
    </w:lvl>
    <w:lvl w:ilvl="1">
      <w:start w:val="1"/>
      <w:numFmt w:val="decimal"/>
      <w:lvlText w:val="%1.%2"/>
      <w:lvlJc w:val="left"/>
      <w:pPr>
        <w:ind w:left="1788"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2868" w:hanging="1080"/>
      </w:pPr>
      <w:rPr>
        <w:rFonts w:hint="default"/>
      </w:rPr>
    </w:lvl>
    <w:lvl w:ilvl="4">
      <w:start w:val="1"/>
      <w:numFmt w:val="decimal"/>
      <w:lvlText w:val="%1.%2.%3.%4.%5"/>
      <w:lvlJc w:val="left"/>
      <w:pPr>
        <w:ind w:left="3228" w:hanging="1080"/>
      </w:pPr>
      <w:rPr>
        <w:rFonts w:hint="default"/>
      </w:rPr>
    </w:lvl>
    <w:lvl w:ilvl="5">
      <w:start w:val="1"/>
      <w:numFmt w:val="decimal"/>
      <w:lvlText w:val="%1.%2.%3.%4.%5.%6"/>
      <w:lvlJc w:val="left"/>
      <w:pPr>
        <w:ind w:left="3948" w:hanging="1440"/>
      </w:pPr>
      <w:rPr>
        <w:rFonts w:hint="default"/>
      </w:rPr>
    </w:lvl>
    <w:lvl w:ilvl="6">
      <w:start w:val="1"/>
      <w:numFmt w:val="decimal"/>
      <w:lvlText w:val="%1.%2.%3.%4.%5.%6.%7"/>
      <w:lvlJc w:val="left"/>
      <w:pPr>
        <w:ind w:left="4668" w:hanging="1800"/>
      </w:pPr>
      <w:rPr>
        <w:rFonts w:hint="default"/>
      </w:rPr>
    </w:lvl>
    <w:lvl w:ilvl="7">
      <w:start w:val="1"/>
      <w:numFmt w:val="decimal"/>
      <w:lvlText w:val="%1.%2.%3.%4.%5.%6.%7.%8"/>
      <w:lvlJc w:val="left"/>
      <w:pPr>
        <w:ind w:left="5028" w:hanging="1800"/>
      </w:pPr>
      <w:rPr>
        <w:rFonts w:hint="default"/>
      </w:rPr>
    </w:lvl>
    <w:lvl w:ilvl="8">
      <w:start w:val="1"/>
      <w:numFmt w:val="decimal"/>
      <w:lvlText w:val="%1.%2.%3.%4.%5.%6.%7.%8.%9"/>
      <w:lvlJc w:val="left"/>
      <w:pPr>
        <w:ind w:left="5748" w:hanging="2160"/>
      </w:pPr>
      <w:rPr>
        <w:rFonts w:hint="default"/>
      </w:rPr>
    </w:lvl>
  </w:abstractNum>
  <w:abstractNum w:abstractNumId="9" w15:restartNumberingAfterBreak="0">
    <w:nsid w:val="16BD1295"/>
    <w:multiLevelType w:val="multilevel"/>
    <w:tmpl w:val="81F4F956"/>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1A2238ED"/>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0145E04"/>
    <w:multiLevelType w:val="hybridMultilevel"/>
    <w:tmpl w:val="16A06652"/>
    <w:lvl w:ilvl="0" w:tplc="F042CEB2">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20AC1FA6"/>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5FD15D5"/>
    <w:multiLevelType w:val="hybridMultilevel"/>
    <w:tmpl w:val="A860EA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6B705BA"/>
    <w:multiLevelType w:val="hybridMultilevel"/>
    <w:tmpl w:val="C12675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6C75E23"/>
    <w:multiLevelType w:val="multilevel"/>
    <w:tmpl w:val="26700BA4"/>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6" w15:restartNumberingAfterBreak="0">
    <w:nsid w:val="274D0193"/>
    <w:multiLevelType w:val="multilevel"/>
    <w:tmpl w:val="81F4F956"/>
    <w:lvl w:ilvl="0">
      <w:start w:val="5"/>
      <w:numFmt w:val="decimal"/>
      <w:lvlText w:val="%1"/>
      <w:lvlJc w:val="left"/>
      <w:pPr>
        <w:ind w:left="1068" w:hanging="360"/>
      </w:pPr>
      <w:rPr>
        <w:rFonts w:hint="default"/>
      </w:rPr>
    </w:lvl>
    <w:lvl w:ilvl="1">
      <w:start w:val="1"/>
      <w:numFmt w:val="decimal"/>
      <w:lvlText w:val="%1.%2"/>
      <w:lvlJc w:val="left"/>
      <w:pPr>
        <w:ind w:left="1788"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2868" w:hanging="1080"/>
      </w:pPr>
      <w:rPr>
        <w:rFonts w:hint="default"/>
      </w:rPr>
    </w:lvl>
    <w:lvl w:ilvl="4">
      <w:start w:val="1"/>
      <w:numFmt w:val="decimal"/>
      <w:lvlText w:val="%1.%2.%3.%4.%5"/>
      <w:lvlJc w:val="left"/>
      <w:pPr>
        <w:ind w:left="3228" w:hanging="1080"/>
      </w:pPr>
      <w:rPr>
        <w:rFonts w:hint="default"/>
      </w:rPr>
    </w:lvl>
    <w:lvl w:ilvl="5">
      <w:start w:val="1"/>
      <w:numFmt w:val="decimal"/>
      <w:lvlText w:val="%1.%2.%3.%4.%5.%6"/>
      <w:lvlJc w:val="left"/>
      <w:pPr>
        <w:ind w:left="3948" w:hanging="1440"/>
      </w:pPr>
      <w:rPr>
        <w:rFonts w:hint="default"/>
      </w:rPr>
    </w:lvl>
    <w:lvl w:ilvl="6">
      <w:start w:val="1"/>
      <w:numFmt w:val="decimal"/>
      <w:lvlText w:val="%1.%2.%3.%4.%5.%6.%7"/>
      <w:lvlJc w:val="left"/>
      <w:pPr>
        <w:ind w:left="4668" w:hanging="1800"/>
      </w:pPr>
      <w:rPr>
        <w:rFonts w:hint="default"/>
      </w:rPr>
    </w:lvl>
    <w:lvl w:ilvl="7">
      <w:start w:val="1"/>
      <w:numFmt w:val="decimal"/>
      <w:lvlText w:val="%1.%2.%3.%4.%5.%6.%7.%8"/>
      <w:lvlJc w:val="left"/>
      <w:pPr>
        <w:ind w:left="5028" w:hanging="1800"/>
      </w:pPr>
      <w:rPr>
        <w:rFonts w:hint="default"/>
      </w:rPr>
    </w:lvl>
    <w:lvl w:ilvl="8">
      <w:start w:val="1"/>
      <w:numFmt w:val="decimal"/>
      <w:lvlText w:val="%1.%2.%3.%4.%5.%6.%7.%8.%9"/>
      <w:lvlJc w:val="left"/>
      <w:pPr>
        <w:ind w:left="5748" w:hanging="2160"/>
      </w:pPr>
      <w:rPr>
        <w:rFonts w:hint="default"/>
      </w:rPr>
    </w:lvl>
  </w:abstractNum>
  <w:abstractNum w:abstractNumId="17" w15:restartNumberingAfterBreak="0">
    <w:nsid w:val="28F622E5"/>
    <w:multiLevelType w:val="multilevel"/>
    <w:tmpl w:val="31A60CE6"/>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8" w15:restartNumberingAfterBreak="0">
    <w:nsid w:val="2F232125"/>
    <w:multiLevelType w:val="multilevel"/>
    <w:tmpl w:val="81F4F956"/>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37BB49C5"/>
    <w:multiLevelType w:val="multilevel"/>
    <w:tmpl w:val="81F4F956"/>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38570E2A"/>
    <w:multiLevelType w:val="multilevel"/>
    <w:tmpl w:val="81F4F956"/>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3DD30F44"/>
    <w:multiLevelType w:val="multilevel"/>
    <w:tmpl w:val="81F4F956"/>
    <w:lvl w:ilvl="0">
      <w:start w:val="5"/>
      <w:numFmt w:val="decimal"/>
      <w:lvlText w:val="%1"/>
      <w:lvlJc w:val="left"/>
      <w:pPr>
        <w:ind w:left="1068" w:hanging="360"/>
      </w:pPr>
      <w:rPr>
        <w:rFonts w:hint="default"/>
      </w:rPr>
    </w:lvl>
    <w:lvl w:ilvl="1">
      <w:start w:val="1"/>
      <w:numFmt w:val="decimal"/>
      <w:lvlText w:val="%1.%2"/>
      <w:lvlJc w:val="left"/>
      <w:pPr>
        <w:ind w:left="1788"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2868" w:hanging="1080"/>
      </w:pPr>
      <w:rPr>
        <w:rFonts w:hint="default"/>
      </w:rPr>
    </w:lvl>
    <w:lvl w:ilvl="4">
      <w:start w:val="1"/>
      <w:numFmt w:val="decimal"/>
      <w:lvlText w:val="%1.%2.%3.%4.%5"/>
      <w:lvlJc w:val="left"/>
      <w:pPr>
        <w:ind w:left="3228" w:hanging="1080"/>
      </w:pPr>
      <w:rPr>
        <w:rFonts w:hint="default"/>
      </w:rPr>
    </w:lvl>
    <w:lvl w:ilvl="5">
      <w:start w:val="1"/>
      <w:numFmt w:val="decimal"/>
      <w:lvlText w:val="%1.%2.%3.%4.%5.%6"/>
      <w:lvlJc w:val="left"/>
      <w:pPr>
        <w:ind w:left="3948" w:hanging="1440"/>
      </w:pPr>
      <w:rPr>
        <w:rFonts w:hint="default"/>
      </w:rPr>
    </w:lvl>
    <w:lvl w:ilvl="6">
      <w:start w:val="1"/>
      <w:numFmt w:val="decimal"/>
      <w:lvlText w:val="%1.%2.%3.%4.%5.%6.%7"/>
      <w:lvlJc w:val="left"/>
      <w:pPr>
        <w:ind w:left="4668" w:hanging="1800"/>
      </w:pPr>
      <w:rPr>
        <w:rFonts w:hint="default"/>
      </w:rPr>
    </w:lvl>
    <w:lvl w:ilvl="7">
      <w:start w:val="1"/>
      <w:numFmt w:val="decimal"/>
      <w:lvlText w:val="%1.%2.%3.%4.%5.%6.%7.%8"/>
      <w:lvlJc w:val="left"/>
      <w:pPr>
        <w:ind w:left="5028" w:hanging="1800"/>
      </w:pPr>
      <w:rPr>
        <w:rFonts w:hint="default"/>
      </w:rPr>
    </w:lvl>
    <w:lvl w:ilvl="8">
      <w:start w:val="1"/>
      <w:numFmt w:val="decimal"/>
      <w:lvlText w:val="%1.%2.%3.%4.%5.%6.%7.%8.%9"/>
      <w:lvlJc w:val="left"/>
      <w:pPr>
        <w:ind w:left="5748" w:hanging="2160"/>
      </w:pPr>
      <w:rPr>
        <w:rFonts w:hint="default"/>
      </w:rPr>
    </w:lvl>
  </w:abstractNum>
  <w:abstractNum w:abstractNumId="22" w15:restartNumberingAfterBreak="0">
    <w:nsid w:val="3F03239E"/>
    <w:multiLevelType w:val="hybridMultilevel"/>
    <w:tmpl w:val="B8B6A128"/>
    <w:lvl w:ilvl="0" w:tplc="CB32EFA8">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8FB12AC"/>
    <w:multiLevelType w:val="hybridMultilevel"/>
    <w:tmpl w:val="03763A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E6874A4"/>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F312887"/>
    <w:multiLevelType w:val="hybridMultilevel"/>
    <w:tmpl w:val="EE3E58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F5B67BA"/>
    <w:multiLevelType w:val="hybridMultilevel"/>
    <w:tmpl w:val="334081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1C05EA1"/>
    <w:multiLevelType w:val="hybridMultilevel"/>
    <w:tmpl w:val="31BA0974"/>
    <w:lvl w:ilvl="0" w:tplc="0C0A000F">
      <w:start w:val="1"/>
      <w:numFmt w:val="decimal"/>
      <w:lvlText w:val="%1."/>
      <w:lvlJc w:val="left"/>
      <w:pPr>
        <w:ind w:left="720" w:hanging="360"/>
      </w:p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E587C7C"/>
    <w:multiLevelType w:val="multilevel"/>
    <w:tmpl w:val="08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15:restartNumberingAfterBreak="0">
    <w:nsid w:val="723A6C15"/>
    <w:multiLevelType w:val="multilevel"/>
    <w:tmpl w:val="B6B822A8"/>
    <w:lvl w:ilvl="0">
      <w:start w:val="1"/>
      <w:numFmt w:val="decimal"/>
      <w:lvlText w:val="%1."/>
      <w:lvlJc w:val="left"/>
      <w:pPr>
        <w:ind w:left="720" w:hanging="360"/>
      </w:pPr>
      <w:rPr>
        <w:lang w:val="es-ES"/>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30" w15:restartNumberingAfterBreak="0">
    <w:nsid w:val="782C7C8E"/>
    <w:multiLevelType w:val="multilevel"/>
    <w:tmpl w:val="81F4F956"/>
    <w:lvl w:ilvl="0">
      <w:start w:val="5"/>
      <w:numFmt w:val="decimal"/>
      <w:lvlText w:val="%1"/>
      <w:lvlJc w:val="left"/>
      <w:pPr>
        <w:ind w:left="1068" w:hanging="360"/>
      </w:pPr>
      <w:rPr>
        <w:rFonts w:hint="default"/>
      </w:rPr>
    </w:lvl>
    <w:lvl w:ilvl="1">
      <w:start w:val="1"/>
      <w:numFmt w:val="decimal"/>
      <w:lvlText w:val="%1.%2"/>
      <w:lvlJc w:val="left"/>
      <w:pPr>
        <w:ind w:left="1788"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2868" w:hanging="1080"/>
      </w:pPr>
      <w:rPr>
        <w:rFonts w:hint="default"/>
      </w:rPr>
    </w:lvl>
    <w:lvl w:ilvl="4">
      <w:start w:val="1"/>
      <w:numFmt w:val="decimal"/>
      <w:lvlText w:val="%1.%2.%3.%4.%5"/>
      <w:lvlJc w:val="left"/>
      <w:pPr>
        <w:ind w:left="3228" w:hanging="1080"/>
      </w:pPr>
      <w:rPr>
        <w:rFonts w:hint="default"/>
      </w:rPr>
    </w:lvl>
    <w:lvl w:ilvl="5">
      <w:start w:val="1"/>
      <w:numFmt w:val="decimal"/>
      <w:lvlText w:val="%1.%2.%3.%4.%5.%6"/>
      <w:lvlJc w:val="left"/>
      <w:pPr>
        <w:ind w:left="3948" w:hanging="1440"/>
      </w:pPr>
      <w:rPr>
        <w:rFonts w:hint="default"/>
      </w:rPr>
    </w:lvl>
    <w:lvl w:ilvl="6">
      <w:start w:val="1"/>
      <w:numFmt w:val="decimal"/>
      <w:lvlText w:val="%1.%2.%3.%4.%5.%6.%7"/>
      <w:lvlJc w:val="left"/>
      <w:pPr>
        <w:ind w:left="4668" w:hanging="1800"/>
      </w:pPr>
      <w:rPr>
        <w:rFonts w:hint="default"/>
      </w:rPr>
    </w:lvl>
    <w:lvl w:ilvl="7">
      <w:start w:val="1"/>
      <w:numFmt w:val="decimal"/>
      <w:lvlText w:val="%1.%2.%3.%4.%5.%6.%7.%8"/>
      <w:lvlJc w:val="left"/>
      <w:pPr>
        <w:ind w:left="5028" w:hanging="1800"/>
      </w:pPr>
      <w:rPr>
        <w:rFonts w:hint="default"/>
      </w:rPr>
    </w:lvl>
    <w:lvl w:ilvl="8">
      <w:start w:val="1"/>
      <w:numFmt w:val="decimal"/>
      <w:lvlText w:val="%1.%2.%3.%4.%5.%6.%7.%8.%9"/>
      <w:lvlJc w:val="left"/>
      <w:pPr>
        <w:ind w:left="5748" w:hanging="2160"/>
      </w:pPr>
      <w:rPr>
        <w:rFonts w:hint="default"/>
      </w:rPr>
    </w:lvl>
  </w:abstractNum>
  <w:abstractNum w:abstractNumId="31" w15:restartNumberingAfterBreak="0">
    <w:nsid w:val="782E565E"/>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E78102F"/>
    <w:multiLevelType w:val="multilevel"/>
    <w:tmpl w:val="81F4F956"/>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29"/>
  </w:num>
  <w:num w:numId="2">
    <w:abstractNumId w:val="6"/>
  </w:num>
  <w:num w:numId="3">
    <w:abstractNumId w:val="15"/>
  </w:num>
  <w:num w:numId="4">
    <w:abstractNumId w:val="3"/>
  </w:num>
  <w:num w:numId="5">
    <w:abstractNumId w:val="2"/>
  </w:num>
  <w:num w:numId="6">
    <w:abstractNumId w:val="7"/>
  </w:num>
  <w:num w:numId="7">
    <w:abstractNumId w:val="27"/>
  </w:num>
  <w:num w:numId="8">
    <w:abstractNumId w:val="5"/>
  </w:num>
  <w:num w:numId="9">
    <w:abstractNumId w:val="17"/>
  </w:num>
  <w:num w:numId="10">
    <w:abstractNumId w:val="1"/>
  </w:num>
  <w:num w:numId="11">
    <w:abstractNumId w:val="12"/>
  </w:num>
  <w:num w:numId="12">
    <w:abstractNumId w:val="19"/>
  </w:num>
  <w:num w:numId="13">
    <w:abstractNumId w:val="10"/>
  </w:num>
  <w:num w:numId="14">
    <w:abstractNumId w:val="20"/>
  </w:num>
  <w:num w:numId="15">
    <w:abstractNumId w:val="18"/>
  </w:num>
  <w:num w:numId="16">
    <w:abstractNumId w:val="9"/>
  </w:num>
  <w:num w:numId="17">
    <w:abstractNumId w:val="16"/>
  </w:num>
  <w:num w:numId="18">
    <w:abstractNumId w:val="21"/>
  </w:num>
  <w:num w:numId="19">
    <w:abstractNumId w:val="24"/>
  </w:num>
  <w:num w:numId="20">
    <w:abstractNumId w:val="32"/>
  </w:num>
  <w:num w:numId="21">
    <w:abstractNumId w:val="30"/>
  </w:num>
  <w:num w:numId="22">
    <w:abstractNumId w:val="8"/>
  </w:num>
  <w:num w:numId="23">
    <w:abstractNumId w:val="0"/>
  </w:num>
  <w:num w:numId="24">
    <w:abstractNumId w:val="31"/>
  </w:num>
  <w:num w:numId="25">
    <w:abstractNumId w:val="26"/>
  </w:num>
  <w:num w:numId="26">
    <w:abstractNumId w:val="28"/>
  </w:num>
  <w:num w:numId="27">
    <w:abstractNumId w:val="14"/>
  </w:num>
  <w:num w:numId="28">
    <w:abstractNumId w:val="4"/>
  </w:num>
  <w:num w:numId="29">
    <w:abstractNumId w:val="25"/>
  </w:num>
  <w:num w:numId="30">
    <w:abstractNumId w:val="13"/>
  </w:num>
  <w:num w:numId="31">
    <w:abstractNumId w:val="22"/>
  </w:num>
  <w:num w:numId="32">
    <w:abstractNumId w:val="11"/>
  </w:num>
  <w:num w:numId="33">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rs Müggler">
    <w15:presenceInfo w15:providerId="Windows Live" w15:userId="06c96ea06a3927c6"/>
  </w15:person>
  <w15:person w15:author="Krajinovic Ivan (krajiiva)">
    <w15:presenceInfo w15:providerId="None" w15:userId="Krajinovic Ivan (krajii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4C0"/>
    <w:rsid w:val="00026F81"/>
    <w:rsid w:val="00032E9A"/>
    <w:rsid w:val="00045FDA"/>
    <w:rsid w:val="00075C5D"/>
    <w:rsid w:val="00082B1D"/>
    <w:rsid w:val="00085EBE"/>
    <w:rsid w:val="00093575"/>
    <w:rsid w:val="00095531"/>
    <w:rsid w:val="000A1B1F"/>
    <w:rsid w:val="000A59C0"/>
    <w:rsid w:val="000C0826"/>
    <w:rsid w:val="000C274F"/>
    <w:rsid w:val="000C585C"/>
    <w:rsid w:val="000D742C"/>
    <w:rsid w:val="000E6B5D"/>
    <w:rsid w:val="000F1972"/>
    <w:rsid w:val="001044DF"/>
    <w:rsid w:val="001266DA"/>
    <w:rsid w:val="0014040A"/>
    <w:rsid w:val="00147543"/>
    <w:rsid w:val="001916FE"/>
    <w:rsid w:val="001A3BA4"/>
    <w:rsid w:val="001C14DB"/>
    <w:rsid w:val="001E251B"/>
    <w:rsid w:val="001F0B5B"/>
    <w:rsid w:val="001F4AAF"/>
    <w:rsid w:val="001F5087"/>
    <w:rsid w:val="00206BA1"/>
    <w:rsid w:val="002109EA"/>
    <w:rsid w:val="00227EAA"/>
    <w:rsid w:val="0025125E"/>
    <w:rsid w:val="00252645"/>
    <w:rsid w:val="00254EFE"/>
    <w:rsid w:val="00260E20"/>
    <w:rsid w:val="002941BA"/>
    <w:rsid w:val="002A0016"/>
    <w:rsid w:val="002B683B"/>
    <w:rsid w:val="002E07D6"/>
    <w:rsid w:val="002E2E1C"/>
    <w:rsid w:val="002E3376"/>
    <w:rsid w:val="003046F9"/>
    <w:rsid w:val="00306A87"/>
    <w:rsid w:val="003160F6"/>
    <w:rsid w:val="0032384A"/>
    <w:rsid w:val="0033080D"/>
    <w:rsid w:val="00334304"/>
    <w:rsid w:val="00340A51"/>
    <w:rsid w:val="00350AEB"/>
    <w:rsid w:val="0036510F"/>
    <w:rsid w:val="00365498"/>
    <w:rsid w:val="00365E29"/>
    <w:rsid w:val="003931D7"/>
    <w:rsid w:val="00394FE8"/>
    <w:rsid w:val="003D0A79"/>
    <w:rsid w:val="003D6357"/>
    <w:rsid w:val="003D6EA4"/>
    <w:rsid w:val="003E10EB"/>
    <w:rsid w:val="0040632D"/>
    <w:rsid w:val="00414851"/>
    <w:rsid w:val="00421A00"/>
    <w:rsid w:val="00421B08"/>
    <w:rsid w:val="0042544E"/>
    <w:rsid w:val="00425B2A"/>
    <w:rsid w:val="004355E4"/>
    <w:rsid w:val="0045005F"/>
    <w:rsid w:val="00451A33"/>
    <w:rsid w:val="00455C47"/>
    <w:rsid w:val="004566D5"/>
    <w:rsid w:val="004604D1"/>
    <w:rsid w:val="00460A1B"/>
    <w:rsid w:val="004801E4"/>
    <w:rsid w:val="004A030A"/>
    <w:rsid w:val="004A0DA8"/>
    <w:rsid w:val="004A360C"/>
    <w:rsid w:val="004B0C86"/>
    <w:rsid w:val="004B4ABD"/>
    <w:rsid w:val="004C4AAF"/>
    <w:rsid w:val="004E3382"/>
    <w:rsid w:val="004E4DB5"/>
    <w:rsid w:val="004F512A"/>
    <w:rsid w:val="00507158"/>
    <w:rsid w:val="005427B7"/>
    <w:rsid w:val="005517F0"/>
    <w:rsid w:val="00554182"/>
    <w:rsid w:val="0055462A"/>
    <w:rsid w:val="00555BB0"/>
    <w:rsid w:val="005830C4"/>
    <w:rsid w:val="00584436"/>
    <w:rsid w:val="00587245"/>
    <w:rsid w:val="005A15A0"/>
    <w:rsid w:val="005A21E2"/>
    <w:rsid w:val="005A23CB"/>
    <w:rsid w:val="005B7A0D"/>
    <w:rsid w:val="005C6756"/>
    <w:rsid w:val="005D57F7"/>
    <w:rsid w:val="005F1FB3"/>
    <w:rsid w:val="00621942"/>
    <w:rsid w:val="00637208"/>
    <w:rsid w:val="0064213D"/>
    <w:rsid w:val="006468C6"/>
    <w:rsid w:val="00667E3D"/>
    <w:rsid w:val="00670BD5"/>
    <w:rsid w:val="00674B11"/>
    <w:rsid w:val="00675BD6"/>
    <w:rsid w:val="0068719B"/>
    <w:rsid w:val="006E4A9B"/>
    <w:rsid w:val="006F24C0"/>
    <w:rsid w:val="006F3E44"/>
    <w:rsid w:val="00704674"/>
    <w:rsid w:val="00717C93"/>
    <w:rsid w:val="00737CD3"/>
    <w:rsid w:val="00774086"/>
    <w:rsid w:val="007911D6"/>
    <w:rsid w:val="007A4D43"/>
    <w:rsid w:val="007A74AF"/>
    <w:rsid w:val="007E764A"/>
    <w:rsid w:val="007F5893"/>
    <w:rsid w:val="008012E4"/>
    <w:rsid w:val="00810445"/>
    <w:rsid w:val="00832823"/>
    <w:rsid w:val="00832FCE"/>
    <w:rsid w:val="00852ED3"/>
    <w:rsid w:val="00865D3D"/>
    <w:rsid w:val="0088359A"/>
    <w:rsid w:val="00884358"/>
    <w:rsid w:val="008D5265"/>
    <w:rsid w:val="009031D3"/>
    <w:rsid w:val="0090697D"/>
    <w:rsid w:val="00911348"/>
    <w:rsid w:val="0091795B"/>
    <w:rsid w:val="0092519C"/>
    <w:rsid w:val="00935A5C"/>
    <w:rsid w:val="00943489"/>
    <w:rsid w:val="0095298A"/>
    <w:rsid w:val="00962E1A"/>
    <w:rsid w:val="00964017"/>
    <w:rsid w:val="00966F93"/>
    <w:rsid w:val="00982194"/>
    <w:rsid w:val="00987D4C"/>
    <w:rsid w:val="009945B2"/>
    <w:rsid w:val="009B4D96"/>
    <w:rsid w:val="009B7D24"/>
    <w:rsid w:val="009C172B"/>
    <w:rsid w:val="009C62C2"/>
    <w:rsid w:val="009D41E2"/>
    <w:rsid w:val="009F4847"/>
    <w:rsid w:val="00A029AD"/>
    <w:rsid w:val="00A0525F"/>
    <w:rsid w:val="00A05491"/>
    <w:rsid w:val="00A21ECB"/>
    <w:rsid w:val="00A54731"/>
    <w:rsid w:val="00A6229A"/>
    <w:rsid w:val="00A627FF"/>
    <w:rsid w:val="00A85233"/>
    <w:rsid w:val="00A902AD"/>
    <w:rsid w:val="00AA1173"/>
    <w:rsid w:val="00AA3155"/>
    <w:rsid w:val="00AB34FE"/>
    <w:rsid w:val="00AF6A6E"/>
    <w:rsid w:val="00B11BEC"/>
    <w:rsid w:val="00B2009B"/>
    <w:rsid w:val="00B22BEE"/>
    <w:rsid w:val="00B33FA4"/>
    <w:rsid w:val="00B34212"/>
    <w:rsid w:val="00B35527"/>
    <w:rsid w:val="00B36AA2"/>
    <w:rsid w:val="00B43171"/>
    <w:rsid w:val="00B4792F"/>
    <w:rsid w:val="00B6357D"/>
    <w:rsid w:val="00B647E6"/>
    <w:rsid w:val="00B70A8A"/>
    <w:rsid w:val="00B8503D"/>
    <w:rsid w:val="00B9568C"/>
    <w:rsid w:val="00BC299F"/>
    <w:rsid w:val="00BD059E"/>
    <w:rsid w:val="00BE170C"/>
    <w:rsid w:val="00BE3305"/>
    <w:rsid w:val="00BF1161"/>
    <w:rsid w:val="00BF5744"/>
    <w:rsid w:val="00C0066F"/>
    <w:rsid w:val="00C13756"/>
    <w:rsid w:val="00C25636"/>
    <w:rsid w:val="00C51989"/>
    <w:rsid w:val="00C61E71"/>
    <w:rsid w:val="00C74707"/>
    <w:rsid w:val="00C824A2"/>
    <w:rsid w:val="00C86389"/>
    <w:rsid w:val="00C95474"/>
    <w:rsid w:val="00C97885"/>
    <w:rsid w:val="00CA294D"/>
    <w:rsid w:val="00CC11F1"/>
    <w:rsid w:val="00CC4038"/>
    <w:rsid w:val="00CC49BB"/>
    <w:rsid w:val="00CD29E4"/>
    <w:rsid w:val="00CD4BA2"/>
    <w:rsid w:val="00CD75B4"/>
    <w:rsid w:val="00CE3231"/>
    <w:rsid w:val="00D255A2"/>
    <w:rsid w:val="00D35E68"/>
    <w:rsid w:val="00D61675"/>
    <w:rsid w:val="00D7511F"/>
    <w:rsid w:val="00D8268B"/>
    <w:rsid w:val="00D97195"/>
    <w:rsid w:val="00DB41D4"/>
    <w:rsid w:val="00DD0504"/>
    <w:rsid w:val="00DD408A"/>
    <w:rsid w:val="00DD581D"/>
    <w:rsid w:val="00E0491E"/>
    <w:rsid w:val="00E20A9E"/>
    <w:rsid w:val="00E339BB"/>
    <w:rsid w:val="00E373BD"/>
    <w:rsid w:val="00E75365"/>
    <w:rsid w:val="00E7605B"/>
    <w:rsid w:val="00E809A5"/>
    <w:rsid w:val="00E83C7C"/>
    <w:rsid w:val="00EC6CA9"/>
    <w:rsid w:val="00ED3D00"/>
    <w:rsid w:val="00EE73AD"/>
    <w:rsid w:val="00EF48F7"/>
    <w:rsid w:val="00F017E3"/>
    <w:rsid w:val="00F1299B"/>
    <w:rsid w:val="00F33026"/>
    <w:rsid w:val="00F44167"/>
    <w:rsid w:val="00F442B3"/>
    <w:rsid w:val="00F47A52"/>
    <w:rsid w:val="00F5608C"/>
    <w:rsid w:val="00F62E65"/>
    <w:rsid w:val="00F769A2"/>
    <w:rsid w:val="00F94DEF"/>
    <w:rsid w:val="00FA35BD"/>
    <w:rsid w:val="00FB6E2E"/>
    <w:rsid w:val="00FB732C"/>
    <w:rsid w:val="00FD0507"/>
    <w:rsid w:val="00FD1920"/>
    <w:rsid w:val="00FE3C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769E8"/>
  <w15:docId w15:val="{F497DBBC-A6E5-49A8-BCC4-452767360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EF48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F48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E2E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737CD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37CD3"/>
    <w:rPr>
      <w:rFonts w:ascii="Tahoma" w:hAnsi="Tahoma" w:cs="Tahoma"/>
      <w:sz w:val="16"/>
      <w:szCs w:val="16"/>
      <w:lang w:val="ca-ES"/>
    </w:rPr>
  </w:style>
  <w:style w:type="paragraph" w:styleId="Listenabsatz">
    <w:name w:val="List Paragraph"/>
    <w:basedOn w:val="Standard"/>
    <w:uiPriority w:val="34"/>
    <w:qFormat/>
    <w:rsid w:val="00737CD3"/>
    <w:pPr>
      <w:ind w:left="720"/>
      <w:contextualSpacing/>
    </w:pPr>
  </w:style>
  <w:style w:type="table" w:styleId="Tabellenraster">
    <w:name w:val="Table Grid"/>
    <w:basedOn w:val="NormaleTabelle"/>
    <w:uiPriority w:val="39"/>
    <w:rsid w:val="009069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EF48F7"/>
    <w:rPr>
      <w:rFonts w:asciiTheme="majorHAnsi" w:eastAsiaTheme="majorEastAsia" w:hAnsiTheme="majorHAnsi" w:cstheme="majorBidi"/>
      <w:b/>
      <w:bCs/>
      <w:color w:val="4F81BD" w:themeColor="accent1"/>
      <w:sz w:val="26"/>
      <w:szCs w:val="26"/>
      <w:lang w:val="ca-ES"/>
    </w:rPr>
  </w:style>
  <w:style w:type="character" w:customStyle="1" w:styleId="berschrift1Zchn">
    <w:name w:val="Überschrift 1 Zchn"/>
    <w:basedOn w:val="Absatz-Standardschriftart"/>
    <w:link w:val="berschrift1"/>
    <w:uiPriority w:val="9"/>
    <w:rsid w:val="00EF48F7"/>
    <w:rPr>
      <w:rFonts w:asciiTheme="majorHAnsi" w:eastAsiaTheme="majorEastAsia" w:hAnsiTheme="majorHAnsi" w:cstheme="majorBidi"/>
      <w:b/>
      <w:bCs/>
      <w:color w:val="365F91" w:themeColor="accent1" w:themeShade="BF"/>
      <w:sz w:val="28"/>
      <w:szCs w:val="28"/>
      <w:lang w:val="ca-ES"/>
    </w:rPr>
  </w:style>
  <w:style w:type="paragraph" w:styleId="Untertitel">
    <w:name w:val="Subtitle"/>
    <w:basedOn w:val="Standard"/>
    <w:next w:val="Standard"/>
    <w:link w:val="UntertitelZchn"/>
    <w:uiPriority w:val="11"/>
    <w:qFormat/>
    <w:rsid w:val="00EF48F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EF48F7"/>
    <w:rPr>
      <w:rFonts w:asciiTheme="majorHAnsi" w:eastAsiaTheme="majorEastAsia" w:hAnsiTheme="majorHAnsi" w:cstheme="majorBidi"/>
      <w:i/>
      <w:iCs/>
      <w:color w:val="4F81BD" w:themeColor="accent1"/>
      <w:spacing w:val="15"/>
      <w:sz w:val="24"/>
      <w:szCs w:val="24"/>
      <w:lang w:val="ca-ES"/>
    </w:rPr>
  </w:style>
  <w:style w:type="character" w:styleId="IntensiveHervorhebung">
    <w:name w:val="Intense Emphasis"/>
    <w:basedOn w:val="Absatz-Standardschriftart"/>
    <w:uiPriority w:val="21"/>
    <w:qFormat/>
    <w:rsid w:val="00EF48F7"/>
    <w:rPr>
      <w:b/>
      <w:bCs/>
      <w:i/>
      <w:iCs/>
      <w:color w:val="4F81BD" w:themeColor="accent1"/>
    </w:rPr>
  </w:style>
  <w:style w:type="character" w:styleId="SchwacherVerweis">
    <w:name w:val="Subtle Reference"/>
    <w:basedOn w:val="Absatz-Standardschriftart"/>
    <w:uiPriority w:val="31"/>
    <w:qFormat/>
    <w:rsid w:val="00EF48F7"/>
    <w:rPr>
      <w:smallCaps/>
      <w:color w:val="C0504D" w:themeColor="accent2"/>
      <w:u w:val="single"/>
    </w:rPr>
  </w:style>
  <w:style w:type="paragraph" w:styleId="Inhaltsverzeichnisberschrift">
    <w:name w:val="TOC Heading"/>
    <w:basedOn w:val="berschrift1"/>
    <w:next w:val="Standard"/>
    <w:uiPriority w:val="39"/>
    <w:semiHidden/>
    <w:unhideWhenUsed/>
    <w:qFormat/>
    <w:rsid w:val="00EF48F7"/>
    <w:pPr>
      <w:outlineLvl w:val="9"/>
    </w:pPr>
    <w:rPr>
      <w:lang w:val="es-ES" w:eastAsia="es-ES"/>
    </w:rPr>
  </w:style>
  <w:style w:type="paragraph" w:styleId="Verzeichnis1">
    <w:name w:val="toc 1"/>
    <w:basedOn w:val="Standard"/>
    <w:next w:val="Standard"/>
    <w:autoRedefine/>
    <w:uiPriority w:val="39"/>
    <w:unhideWhenUsed/>
    <w:rsid w:val="00FD0507"/>
    <w:pPr>
      <w:tabs>
        <w:tab w:val="left" w:pos="440"/>
        <w:tab w:val="right" w:leader="dot" w:pos="8494"/>
      </w:tabs>
      <w:spacing w:after="100"/>
    </w:pPr>
  </w:style>
  <w:style w:type="character" w:styleId="Hyperlink">
    <w:name w:val="Hyperlink"/>
    <w:basedOn w:val="Absatz-Standardschriftart"/>
    <w:uiPriority w:val="99"/>
    <w:unhideWhenUsed/>
    <w:rsid w:val="00EF48F7"/>
    <w:rPr>
      <w:color w:val="0000FF" w:themeColor="hyperlink"/>
      <w:u w:val="single"/>
    </w:rPr>
  </w:style>
  <w:style w:type="character" w:customStyle="1" w:styleId="berschrift3Zchn">
    <w:name w:val="Überschrift 3 Zchn"/>
    <w:basedOn w:val="Absatz-Standardschriftart"/>
    <w:link w:val="berschrift3"/>
    <w:uiPriority w:val="9"/>
    <w:rsid w:val="002E2E1C"/>
    <w:rPr>
      <w:rFonts w:asciiTheme="majorHAnsi" w:eastAsiaTheme="majorEastAsia" w:hAnsiTheme="majorHAnsi" w:cstheme="majorBidi"/>
      <w:b/>
      <w:bCs/>
      <w:color w:val="4F81BD" w:themeColor="accent1"/>
      <w:lang w:val="ca-ES"/>
    </w:rPr>
  </w:style>
  <w:style w:type="paragraph" w:styleId="Verzeichnis2">
    <w:name w:val="toc 2"/>
    <w:basedOn w:val="Standard"/>
    <w:next w:val="Standard"/>
    <w:autoRedefine/>
    <w:uiPriority w:val="39"/>
    <w:unhideWhenUsed/>
    <w:rsid w:val="002E2E1C"/>
    <w:pPr>
      <w:spacing w:after="100"/>
      <w:ind w:left="220"/>
    </w:pPr>
  </w:style>
  <w:style w:type="paragraph" w:styleId="Verzeichnis3">
    <w:name w:val="toc 3"/>
    <w:basedOn w:val="Standard"/>
    <w:next w:val="Standard"/>
    <w:autoRedefine/>
    <w:uiPriority w:val="39"/>
    <w:unhideWhenUsed/>
    <w:rsid w:val="002E2E1C"/>
    <w:pPr>
      <w:spacing w:after="100"/>
      <w:ind w:left="440"/>
    </w:pPr>
  </w:style>
  <w:style w:type="paragraph" w:styleId="Beschriftung">
    <w:name w:val="caption"/>
    <w:basedOn w:val="Standard"/>
    <w:next w:val="Standard"/>
    <w:uiPriority w:val="35"/>
    <w:unhideWhenUsed/>
    <w:qFormat/>
    <w:rsid w:val="00BD059E"/>
    <w:pPr>
      <w:spacing w:line="240" w:lineRule="auto"/>
    </w:pPr>
    <w:rPr>
      <w:b/>
      <w:bCs/>
      <w:color w:val="4F81BD" w:themeColor="accent1"/>
      <w:sz w:val="18"/>
      <w:szCs w:val="18"/>
    </w:rPr>
  </w:style>
  <w:style w:type="character" w:styleId="Platzhaltertext">
    <w:name w:val="Placeholder Text"/>
    <w:basedOn w:val="Absatz-Standardschriftart"/>
    <w:uiPriority w:val="99"/>
    <w:semiHidden/>
    <w:rsid w:val="00FD1920"/>
    <w:rPr>
      <w:color w:val="808080"/>
    </w:rPr>
  </w:style>
  <w:style w:type="paragraph" w:styleId="Kopfzeile">
    <w:name w:val="header"/>
    <w:basedOn w:val="Standard"/>
    <w:link w:val="KopfzeileZchn"/>
    <w:uiPriority w:val="99"/>
    <w:unhideWhenUsed/>
    <w:rsid w:val="00F442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442B3"/>
    <w:rPr>
      <w:lang w:val="en-GB"/>
    </w:rPr>
  </w:style>
  <w:style w:type="paragraph" w:styleId="Fuzeile">
    <w:name w:val="footer"/>
    <w:basedOn w:val="Standard"/>
    <w:link w:val="FuzeileZchn"/>
    <w:uiPriority w:val="99"/>
    <w:unhideWhenUsed/>
    <w:rsid w:val="00F442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442B3"/>
    <w:rPr>
      <w:lang w:val="en-GB"/>
    </w:rPr>
  </w:style>
  <w:style w:type="character" w:styleId="Kommentarzeichen">
    <w:name w:val="annotation reference"/>
    <w:basedOn w:val="Absatz-Standardschriftart"/>
    <w:uiPriority w:val="99"/>
    <w:semiHidden/>
    <w:unhideWhenUsed/>
    <w:rsid w:val="0068719B"/>
    <w:rPr>
      <w:sz w:val="16"/>
      <w:szCs w:val="16"/>
    </w:rPr>
  </w:style>
  <w:style w:type="paragraph" w:styleId="Kommentartext">
    <w:name w:val="annotation text"/>
    <w:basedOn w:val="Standard"/>
    <w:link w:val="KommentartextZchn"/>
    <w:uiPriority w:val="99"/>
    <w:semiHidden/>
    <w:unhideWhenUsed/>
    <w:rsid w:val="0068719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8719B"/>
    <w:rPr>
      <w:sz w:val="20"/>
      <w:szCs w:val="20"/>
      <w:lang w:val="en-GB"/>
    </w:rPr>
  </w:style>
  <w:style w:type="paragraph" w:styleId="Kommentarthema">
    <w:name w:val="annotation subject"/>
    <w:basedOn w:val="Kommentartext"/>
    <w:next w:val="Kommentartext"/>
    <w:link w:val="KommentarthemaZchn"/>
    <w:uiPriority w:val="99"/>
    <w:semiHidden/>
    <w:unhideWhenUsed/>
    <w:rsid w:val="0068719B"/>
    <w:rPr>
      <w:b/>
      <w:bCs/>
    </w:rPr>
  </w:style>
  <w:style w:type="character" w:customStyle="1" w:styleId="KommentarthemaZchn">
    <w:name w:val="Kommentarthema Zchn"/>
    <w:basedOn w:val="KommentartextZchn"/>
    <w:link w:val="Kommentarthema"/>
    <w:uiPriority w:val="99"/>
    <w:semiHidden/>
    <w:rsid w:val="0068719B"/>
    <w:rPr>
      <w:b/>
      <w:bCs/>
      <w:sz w:val="20"/>
      <w:szCs w:val="20"/>
      <w:lang w:val="en-GB"/>
    </w:rPr>
  </w:style>
  <w:style w:type="paragraph" w:styleId="KeinLeerraum">
    <w:name w:val="No Spacing"/>
    <w:link w:val="KeinLeerraumZchn"/>
    <w:uiPriority w:val="1"/>
    <w:qFormat/>
    <w:rsid w:val="00621942"/>
    <w:pPr>
      <w:spacing w:after="0" w:line="240" w:lineRule="auto"/>
    </w:pPr>
    <w:rPr>
      <w:rFonts w:eastAsiaTheme="minorEastAsia"/>
      <w:lang w:val="de-CH" w:eastAsia="de-CH"/>
    </w:rPr>
  </w:style>
  <w:style w:type="character" w:customStyle="1" w:styleId="KeinLeerraumZchn">
    <w:name w:val="Kein Leerraum Zchn"/>
    <w:basedOn w:val="Absatz-Standardschriftart"/>
    <w:link w:val="KeinLeerraum"/>
    <w:uiPriority w:val="1"/>
    <w:rsid w:val="00621942"/>
    <w:rPr>
      <w:rFonts w:eastAsiaTheme="minorEastAsia"/>
      <w:lang w:val="de-CH" w:eastAsia="de-CH"/>
    </w:rPr>
  </w:style>
  <w:style w:type="character" w:customStyle="1" w:styleId="tagtrans">
    <w:name w:val="tag_trans"/>
    <w:basedOn w:val="Absatz-Standardschriftart"/>
    <w:rsid w:val="00CD75B4"/>
  </w:style>
  <w:style w:type="table" w:styleId="Gitternetztabelle6farbig">
    <w:name w:val="Grid Table 6 Colorful"/>
    <w:basedOn w:val="NormaleTabelle"/>
    <w:uiPriority w:val="51"/>
    <w:rsid w:val="004F512A"/>
    <w:pPr>
      <w:spacing w:after="0" w:line="240" w:lineRule="auto"/>
    </w:pPr>
    <w:rPr>
      <w:color w:val="000000" w:themeColor="text1"/>
      <w:lang w:val="de-CH"/>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616133">
      <w:bodyDiv w:val="1"/>
      <w:marLeft w:val="0"/>
      <w:marRight w:val="0"/>
      <w:marTop w:val="0"/>
      <w:marBottom w:val="0"/>
      <w:divBdr>
        <w:top w:val="none" w:sz="0" w:space="0" w:color="auto"/>
        <w:left w:val="none" w:sz="0" w:space="0" w:color="auto"/>
        <w:bottom w:val="none" w:sz="0" w:space="0" w:color="auto"/>
        <w:right w:val="none" w:sz="0" w:space="0" w:color="auto"/>
      </w:divBdr>
    </w:div>
    <w:div w:id="927808316">
      <w:bodyDiv w:val="1"/>
      <w:marLeft w:val="0"/>
      <w:marRight w:val="0"/>
      <w:marTop w:val="0"/>
      <w:marBottom w:val="0"/>
      <w:divBdr>
        <w:top w:val="none" w:sz="0" w:space="0" w:color="auto"/>
        <w:left w:val="none" w:sz="0" w:space="0" w:color="auto"/>
        <w:bottom w:val="none" w:sz="0" w:space="0" w:color="auto"/>
        <w:right w:val="none" w:sz="0" w:space="0" w:color="auto"/>
      </w:divBdr>
    </w:div>
    <w:div w:id="1169055350">
      <w:bodyDiv w:val="1"/>
      <w:marLeft w:val="0"/>
      <w:marRight w:val="0"/>
      <w:marTop w:val="0"/>
      <w:marBottom w:val="0"/>
      <w:divBdr>
        <w:top w:val="none" w:sz="0" w:space="0" w:color="auto"/>
        <w:left w:val="none" w:sz="0" w:space="0" w:color="auto"/>
        <w:bottom w:val="none" w:sz="0" w:space="0" w:color="auto"/>
        <w:right w:val="none" w:sz="0" w:space="0" w:color="auto"/>
      </w:divBdr>
    </w:div>
    <w:div w:id="189065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295A3-C59C-495E-8F1D-23DA8995C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3020</Words>
  <Characters>19030</Characters>
  <Application>Microsoft Office Word</Application>
  <DocSecurity>0</DocSecurity>
  <Lines>158</Lines>
  <Paragraphs>44</Paragraphs>
  <ScaleCrop>false</ScaleCrop>
  <HeadingPairs>
    <vt:vector size="4" baseType="variant">
      <vt:variant>
        <vt:lpstr>Titel</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Krajinovic Ivan (krajiiva)</cp:lastModifiedBy>
  <cp:revision>7</cp:revision>
  <dcterms:created xsi:type="dcterms:W3CDTF">2019-11-13T20:41:00Z</dcterms:created>
  <dcterms:modified xsi:type="dcterms:W3CDTF">2019-11-14T07:28:00Z</dcterms:modified>
</cp:coreProperties>
</file>